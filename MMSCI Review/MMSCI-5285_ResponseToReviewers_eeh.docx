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39A3" w14:textId="687816AD" w:rsidR="00372A35" w:rsidRPr="001E1B82" w:rsidRDefault="001E1B82" w:rsidP="001E1B82">
      <w:pPr>
        <w:pStyle w:val="NormalWeb"/>
        <w:pBdr>
          <w:bottom w:val="single" w:sz="4" w:space="1" w:color="auto"/>
        </w:pBdr>
        <w:jc w:val="center"/>
        <w:rPr>
          <w:rFonts w:ascii="Calibri" w:hAnsi="Calibri" w:cs="Calibri"/>
          <w:b/>
          <w:bCs/>
          <w:sz w:val="22"/>
          <w:szCs w:val="22"/>
        </w:rPr>
      </w:pPr>
      <w:r w:rsidRPr="001E1B82">
        <w:rPr>
          <w:rFonts w:ascii="Calibri" w:hAnsi="Calibri" w:cs="Calibri"/>
          <w:b/>
          <w:bCs/>
          <w:sz w:val="22"/>
          <w:szCs w:val="22"/>
        </w:rPr>
        <w:t>MMSCI-5285 Response to Reviewers</w:t>
      </w:r>
    </w:p>
    <w:p w14:paraId="2A25D5C1" w14:textId="7D2882D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44-45: can also cite Hooker et al. 2019 </w:t>
      </w:r>
    </w:p>
    <w:p w14:paraId="18CB2505" w14:textId="53D46DB1" w:rsidR="00A4613A"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08862801" w14:textId="5A25F26F" w:rsidR="00AF1322" w:rsidRDefault="00A4613A" w:rsidP="00AF1322">
      <w:pPr>
        <w:pStyle w:val="NormalWeb"/>
        <w:rPr>
          <w:rFonts w:ascii="Calibri" w:hAnsi="Calibri" w:cs="Calibri"/>
          <w:sz w:val="22"/>
          <w:szCs w:val="22"/>
        </w:rPr>
      </w:pPr>
      <w:r w:rsidRPr="00A4613A">
        <w:rPr>
          <w:rFonts w:ascii="Calibri" w:hAnsi="Calibri" w:cs="Calibri"/>
          <w:b/>
          <w:bCs/>
          <w:sz w:val="22"/>
          <w:szCs w:val="22"/>
        </w:rPr>
        <w:t xml:space="preserve">R1 Comment: </w:t>
      </w:r>
      <w:r w:rsidR="00AF1322">
        <w:rPr>
          <w:rFonts w:ascii="Calibri" w:hAnsi="Calibri" w:cs="Calibri"/>
          <w:sz w:val="22"/>
          <w:szCs w:val="22"/>
        </w:rPr>
        <w:t xml:space="preserve">Line 49-50: add Stanistreet et al. 2022 reference </w:t>
      </w:r>
    </w:p>
    <w:p w14:paraId="7CD27D64" w14:textId="0E7C830E" w:rsidR="00A4613A" w:rsidRDefault="007D2392" w:rsidP="00AF1322">
      <w:pPr>
        <w:pStyle w:val="NormalWeb"/>
      </w:pPr>
      <w:r>
        <w:rPr>
          <w:rFonts w:ascii="Calibri" w:hAnsi="Calibri" w:cs="Calibri"/>
          <w:sz w:val="22"/>
          <w:szCs w:val="22"/>
        </w:rPr>
        <w:t xml:space="preserve">Response: </w:t>
      </w:r>
      <w:r w:rsidR="00A4613A">
        <w:rPr>
          <w:rFonts w:ascii="Calibri" w:hAnsi="Calibri" w:cs="Calibri"/>
          <w:sz w:val="22"/>
          <w:szCs w:val="22"/>
        </w:rPr>
        <w:t>Done</w:t>
      </w:r>
      <w:r w:rsidR="0079162F">
        <w:rPr>
          <w:rFonts w:ascii="Calibri" w:hAnsi="Calibri" w:cs="Calibri"/>
          <w:sz w:val="22"/>
          <w:szCs w:val="22"/>
        </w:rPr>
        <w:t>.</w:t>
      </w:r>
    </w:p>
    <w:p w14:paraId="1DB96E81" w14:textId="5E66DC41" w:rsidR="00AF1322" w:rsidRDefault="00A4613A" w:rsidP="00AF1322">
      <w:pPr>
        <w:pStyle w:val="NormalWeb"/>
        <w:rPr>
          <w:rFonts w:ascii="Calibri" w:hAnsi="Calibri" w:cs="Calibri"/>
          <w:sz w:val="22"/>
          <w:szCs w:val="22"/>
        </w:rPr>
      </w:pPr>
      <w:r w:rsidRPr="00A4613A">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59: Add McCarthy et al. 2011 reference </w:t>
      </w:r>
    </w:p>
    <w:p w14:paraId="2B1C9B95" w14:textId="0D91E73D" w:rsidR="0054095E"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6DD110EB" w14:textId="2CF70022" w:rsidR="00AF1322" w:rsidRDefault="0054095E" w:rsidP="00AF1322">
      <w:pPr>
        <w:pStyle w:val="NormalWeb"/>
        <w:rPr>
          <w:rFonts w:ascii="Calibri" w:hAnsi="Calibri" w:cs="Calibri"/>
          <w:sz w:val="22"/>
          <w:szCs w:val="22"/>
        </w:rPr>
      </w:pPr>
      <w:r w:rsidRPr="0054095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61-62: There was also Erin Falcone’s work measuring Cuvier’s response to </w:t>
      </w:r>
      <w:proofErr w:type="spellStart"/>
      <w:r w:rsidR="00AF1322">
        <w:rPr>
          <w:rFonts w:ascii="Calibri" w:hAnsi="Calibri" w:cs="Calibri"/>
          <w:sz w:val="22"/>
          <w:szCs w:val="22"/>
        </w:rPr>
        <w:t>helo</w:t>
      </w:r>
      <w:proofErr w:type="spellEnd"/>
      <w:r w:rsidR="00AF1322">
        <w:rPr>
          <w:rFonts w:ascii="Calibri" w:hAnsi="Calibri" w:cs="Calibri"/>
          <w:sz w:val="22"/>
          <w:szCs w:val="22"/>
        </w:rPr>
        <w:t xml:space="preserve">-dipping sonars (Falcone et al. 2017) which should be mentioned here </w:t>
      </w:r>
    </w:p>
    <w:p w14:paraId="1ACCF497" w14:textId="77F6EB77" w:rsidR="0054095E" w:rsidRDefault="007D2392" w:rsidP="00AF1322">
      <w:pPr>
        <w:pStyle w:val="NormalWeb"/>
      </w:pPr>
      <w:r>
        <w:rPr>
          <w:rFonts w:ascii="Calibri" w:hAnsi="Calibri" w:cs="Calibri"/>
          <w:sz w:val="22"/>
          <w:szCs w:val="22"/>
        </w:rPr>
        <w:t xml:space="preserve">Response: </w:t>
      </w:r>
      <w:r w:rsidR="0054095E">
        <w:rPr>
          <w:rFonts w:ascii="Calibri" w:hAnsi="Calibri" w:cs="Calibri"/>
          <w:sz w:val="22"/>
          <w:szCs w:val="22"/>
        </w:rPr>
        <w:t>Done</w:t>
      </w:r>
      <w:r w:rsidR="0079162F">
        <w:rPr>
          <w:rFonts w:ascii="Calibri" w:hAnsi="Calibri" w:cs="Calibri"/>
          <w:sz w:val="22"/>
          <w:szCs w:val="22"/>
        </w:rPr>
        <w:t>.</w:t>
      </w:r>
    </w:p>
    <w:p w14:paraId="0C126AA6" w14:textId="65523DD0" w:rsidR="00A4613A" w:rsidRDefault="00A4613A" w:rsidP="00A4613A">
      <w:pPr>
        <w:pStyle w:val="NormalWeb"/>
        <w:rPr>
          <w:rFonts w:ascii="Calibri" w:hAnsi="Calibri" w:cs="Calibri"/>
          <w:sz w:val="22"/>
          <w:szCs w:val="22"/>
        </w:rPr>
      </w:pPr>
      <w:r w:rsidRPr="00372A35">
        <w:rPr>
          <w:rFonts w:ascii="Calibri" w:hAnsi="Calibri" w:cs="Calibri"/>
          <w:b/>
          <w:bCs/>
          <w:sz w:val="22"/>
          <w:szCs w:val="22"/>
        </w:rPr>
        <w:t>R</w:t>
      </w:r>
      <w:r>
        <w:rPr>
          <w:rFonts w:ascii="Calibri" w:hAnsi="Calibri" w:cs="Calibri"/>
          <w:b/>
          <w:bCs/>
          <w:sz w:val="22"/>
          <w:szCs w:val="22"/>
        </w:rPr>
        <w:t>1</w:t>
      </w:r>
      <w:r w:rsidRPr="00372A35">
        <w:rPr>
          <w:rFonts w:ascii="Calibri" w:hAnsi="Calibri" w:cs="Calibri"/>
          <w:b/>
          <w:bCs/>
          <w:sz w:val="22"/>
          <w:szCs w:val="22"/>
        </w:rPr>
        <w:t xml:space="preserve"> Comment:</w:t>
      </w:r>
      <w:r w:rsidRPr="00372A35">
        <w:rPr>
          <w:rFonts w:ascii="Calibri" w:hAnsi="Calibri" w:cs="Calibri"/>
          <w:sz w:val="22"/>
          <w:szCs w:val="22"/>
        </w:rPr>
        <w:t xml:space="preserve"> Line 144: what about the instances where multiple ships were broadcasting (cumulative exposure)? Did you have a covariate for multiple ships to see if there was any interaction/effect by including whether there were multiple sources? </w:t>
      </w:r>
    </w:p>
    <w:p w14:paraId="1F1A4422" w14:textId="161FDAEE" w:rsidR="0054095E" w:rsidRDefault="007D2392" w:rsidP="00A4613A">
      <w:pPr>
        <w:pStyle w:val="NormalWeb"/>
        <w:rPr>
          <w:rFonts w:ascii="Calibri" w:hAnsi="Calibri" w:cs="Calibri"/>
          <w:sz w:val="22"/>
          <w:szCs w:val="22"/>
        </w:rPr>
      </w:pPr>
      <w:r>
        <w:rPr>
          <w:rFonts w:ascii="Calibri" w:hAnsi="Calibri" w:cs="Calibri"/>
          <w:sz w:val="22"/>
          <w:szCs w:val="22"/>
        </w:rPr>
        <w:t xml:space="preserve">Response: </w:t>
      </w:r>
      <w:r w:rsidR="0054095E">
        <w:rPr>
          <w:rFonts w:ascii="Calibri" w:hAnsi="Calibri" w:cs="Calibri"/>
          <w:sz w:val="22"/>
          <w:szCs w:val="22"/>
        </w:rPr>
        <w:t xml:space="preserve">Due to the sensitive nature of the naval training activities, we </w:t>
      </w:r>
      <w:del w:id="0" w:author="Henderson, E Elizabeth (Elizabeth) CIV USN NIWC PACIFIC CA (USA)" w:date="2022-04-28T11:33:00Z">
        <w:r w:rsidR="0054095E" w:rsidDel="00C83A1E">
          <w:rPr>
            <w:rFonts w:ascii="Calibri" w:hAnsi="Calibri" w:cs="Calibri"/>
            <w:sz w:val="22"/>
            <w:szCs w:val="22"/>
          </w:rPr>
          <w:delText>were not given</w:delText>
        </w:r>
      </w:del>
      <w:ins w:id="1" w:author="Henderson, E Elizabeth (Elizabeth) CIV USN NIWC PACIFIC CA (USA)" w:date="2022-04-28T11:33:00Z">
        <w:r w:rsidR="00C83A1E">
          <w:rPr>
            <w:rFonts w:ascii="Calibri" w:hAnsi="Calibri" w:cs="Calibri"/>
            <w:sz w:val="22"/>
            <w:szCs w:val="22"/>
          </w:rPr>
          <w:t>could not provide</w:t>
        </w:r>
      </w:ins>
      <w:r w:rsidR="0054095E">
        <w:rPr>
          <w:rFonts w:ascii="Calibri" w:hAnsi="Calibri" w:cs="Calibri"/>
          <w:sz w:val="22"/>
          <w:szCs w:val="22"/>
        </w:rPr>
        <w:t xml:space="preserve"> information about the exact number of ships (or other sources) on the range</w:t>
      </w:r>
      <w:r w:rsidR="00DA3907">
        <w:rPr>
          <w:rFonts w:ascii="Calibri" w:hAnsi="Calibri" w:cs="Calibri"/>
          <w:sz w:val="22"/>
          <w:szCs w:val="22"/>
        </w:rPr>
        <w:t xml:space="preserve"> or using sonar at any given time. For each </w:t>
      </w:r>
      <w:proofErr w:type="gramStart"/>
      <w:r w:rsidR="00DA3907">
        <w:rPr>
          <w:rFonts w:ascii="Calibri" w:hAnsi="Calibri" w:cs="Calibri"/>
          <w:sz w:val="22"/>
          <w:szCs w:val="22"/>
        </w:rPr>
        <w:t>time</w:t>
      </w:r>
      <w:r w:rsidR="00234099">
        <w:rPr>
          <w:rFonts w:ascii="Calibri" w:hAnsi="Calibri" w:cs="Calibri"/>
          <w:sz w:val="22"/>
          <w:szCs w:val="22"/>
        </w:rPr>
        <w:t xml:space="preserve"> </w:t>
      </w:r>
      <w:r w:rsidR="00DA3907">
        <w:rPr>
          <w:rFonts w:ascii="Calibri" w:hAnsi="Calibri" w:cs="Calibri"/>
          <w:sz w:val="22"/>
          <w:szCs w:val="22"/>
        </w:rPr>
        <w:t>period</w:t>
      </w:r>
      <w:proofErr w:type="gramEnd"/>
      <w:r w:rsidR="00DA3907">
        <w:rPr>
          <w:rFonts w:ascii="Calibri" w:hAnsi="Calibri" w:cs="Calibri"/>
          <w:sz w:val="22"/>
          <w:szCs w:val="22"/>
        </w:rPr>
        <w:t xml:space="preserve">, we </w:t>
      </w:r>
      <w:del w:id="2" w:author="Henderson, E Elizabeth (Elizabeth) CIV USN NIWC PACIFIC CA (USA)" w:date="2022-04-28T11:33:00Z">
        <w:r w:rsidR="00DA3907" w:rsidDel="00C83A1E">
          <w:rPr>
            <w:rFonts w:ascii="Calibri" w:hAnsi="Calibri" w:cs="Calibri"/>
            <w:sz w:val="22"/>
            <w:szCs w:val="22"/>
          </w:rPr>
          <w:delText>were given</w:delText>
        </w:r>
      </w:del>
      <w:ins w:id="3" w:author="Henderson, E Elizabeth (Elizabeth) CIV USN NIWC PACIFIC CA (USA)" w:date="2022-04-28T11:33:00Z">
        <w:r w:rsidR="00C83A1E">
          <w:rPr>
            <w:rFonts w:ascii="Calibri" w:hAnsi="Calibri" w:cs="Calibri"/>
            <w:sz w:val="22"/>
            <w:szCs w:val="22"/>
          </w:rPr>
          <w:t>therefore used</w:t>
        </w:r>
      </w:ins>
      <w:r w:rsidR="00DA3907">
        <w:rPr>
          <w:rFonts w:ascii="Calibri" w:hAnsi="Calibri" w:cs="Calibri"/>
          <w:sz w:val="22"/>
          <w:szCs w:val="22"/>
        </w:rPr>
        <w:t xml:space="preserve"> a covariate that was 0 if no sources were present, 1 if 1 source was present, and 2 if 2 or more sources were present. In practice, all data used in this study had either 0 sources (</w:t>
      </w:r>
      <w:r w:rsidR="006E6318">
        <w:rPr>
          <w:rFonts w:ascii="Calibri" w:hAnsi="Calibri" w:cs="Calibri"/>
          <w:sz w:val="22"/>
          <w:szCs w:val="22"/>
        </w:rPr>
        <w:t>no activity</w:t>
      </w:r>
      <w:r w:rsidR="00DA3907">
        <w:rPr>
          <w:rFonts w:ascii="Calibri" w:hAnsi="Calibri" w:cs="Calibri"/>
          <w:sz w:val="22"/>
          <w:szCs w:val="22"/>
        </w:rPr>
        <w:t>) or 2 or more sources (</w:t>
      </w:r>
      <w:r w:rsidR="006E6318">
        <w:rPr>
          <w:rFonts w:ascii="Calibri" w:hAnsi="Calibri" w:cs="Calibri"/>
          <w:sz w:val="22"/>
          <w:szCs w:val="22"/>
        </w:rPr>
        <w:t>when general training</w:t>
      </w:r>
      <w:r w:rsidR="00DA3907">
        <w:rPr>
          <w:rFonts w:ascii="Calibri" w:hAnsi="Calibri" w:cs="Calibri"/>
          <w:sz w:val="22"/>
          <w:szCs w:val="22"/>
        </w:rPr>
        <w:t xml:space="preserve"> </w:t>
      </w:r>
      <w:r w:rsidR="006E6318">
        <w:rPr>
          <w:rFonts w:ascii="Calibri" w:hAnsi="Calibri" w:cs="Calibri"/>
          <w:sz w:val="22"/>
          <w:szCs w:val="22"/>
        </w:rPr>
        <w:t>or</w:t>
      </w:r>
      <w:r w:rsidR="00DA3907">
        <w:rPr>
          <w:rFonts w:ascii="Calibri" w:hAnsi="Calibri" w:cs="Calibri"/>
          <w:sz w:val="22"/>
          <w:szCs w:val="22"/>
        </w:rPr>
        <w:t xml:space="preserve">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MFAS were present</w:t>
      </w:r>
      <w:r w:rsidR="00DA3907">
        <w:rPr>
          <w:rFonts w:ascii="Calibri" w:hAnsi="Calibri" w:cs="Calibri"/>
          <w:sz w:val="22"/>
          <w:szCs w:val="22"/>
        </w:rPr>
        <w:t xml:space="preserve">). </w:t>
      </w:r>
      <w:r w:rsidR="00280084">
        <w:rPr>
          <w:rFonts w:ascii="Calibri" w:hAnsi="Calibri" w:cs="Calibri"/>
          <w:sz w:val="22"/>
          <w:szCs w:val="22"/>
        </w:rPr>
        <w:t xml:space="preserve">Therefore, we were unable to assess the impact of multiple versus single sources. </w:t>
      </w:r>
    </w:p>
    <w:p w14:paraId="54E696D4" w14:textId="7E0EDFD1" w:rsidR="002464E2" w:rsidRDefault="002464E2" w:rsidP="00A4613A">
      <w:pPr>
        <w:pStyle w:val="NormalWeb"/>
        <w:rPr>
          <w:rFonts w:ascii="Calibri" w:hAnsi="Calibri" w:cs="Calibri"/>
          <w:sz w:val="22"/>
          <w:szCs w:val="22"/>
        </w:rPr>
      </w:pPr>
      <w:commentRangeStart w:id="4"/>
      <w:commentRangeStart w:id="5"/>
      <w:r>
        <w:rPr>
          <w:rFonts w:ascii="Calibri" w:hAnsi="Calibri" w:cs="Calibri"/>
          <w:sz w:val="22"/>
          <w:szCs w:val="22"/>
        </w:rPr>
        <w:t>We did experiment with using a metric of cumulative exposure (SEL</w:t>
      </w:r>
      <w:proofErr w:type="gramStart"/>
      <w:r>
        <w:rPr>
          <w:rFonts w:ascii="Calibri" w:hAnsi="Calibri" w:cs="Calibri"/>
          <w:sz w:val="22"/>
          <w:szCs w:val="22"/>
        </w:rPr>
        <w:t>), but</w:t>
      </w:r>
      <w:proofErr w:type="gramEnd"/>
      <w:r>
        <w:rPr>
          <w:rFonts w:ascii="Calibri" w:hAnsi="Calibri" w:cs="Calibri"/>
          <w:sz w:val="22"/>
          <w:szCs w:val="22"/>
        </w:rPr>
        <w:t xml:space="preserve"> dropped the idea because it required the assumption that whales did not move around the range over the course of a SCC (i.e., the SEL calculated at a single point in space is not what a whale actually experiences). </w:t>
      </w:r>
      <w:commentRangeEnd w:id="4"/>
      <w:r>
        <w:rPr>
          <w:rStyle w:val="CommentReference"/>
          <w:rFonts w:ascii="XITS Math" w:eastAsiaTheme="minorHAnsi" w:hAnsi="XITS Math"/>
          <w:i/>
          <w:color w:val="000000" w:themeColor="text1"/>
        </w:rPr>
        <w:commentReference w:id="4"/>
      </w:r>
      <w:commentRangeEnd w:id="5"/>
      <w:r w:rsidR="00C83A1E">
        <w:rPr>
          <w:rStyle w:val="CommentReference"/>
          <w:rFonts w:ascii="XITS Math" w:eastAsiaTheme="minorHAnsi" w:hAnsi="XITS Math"/>
          <w:i/>
          <w:color w:val="000000" w:themeColor="text1"/>
        </w:rPr>
        <w:commentReference w:id="5"/>
      </w:r>
    </w:p>
    <w:p w14:paraId="595D7153" w14:textId="614ED6ED" w:rsidR="00280084" w:rsidRPr="00372A35" w:rsidRDefault="00280084" w:rsidP="00A4613A">
      <w:pPr>
        <w:pStyle w:val="NormalWeb"/>
        <w:rPr>
          <w:rFonts w:ascii="Calibri" w:hAnsi="Calibri" w:cs="Calibri"/>
          <w:sz w:val="22"/>
          <w:szCs w:val="22"/>
        </w:rPr>
      </w:pPr>
      <w:r>
        <w:rPr>
          <w:rFonts w:ascii="Calibri" w:hAnsi="Calibri" w:cs="Calibri"/>
          <w:sz w:val="22"/>
          <w:szCs w:val="22"/>
        </w:rPr>
        <w:t xml:space="preserve">However, as part of a follow-up study, we are looking at </w:t>
      </w:r>
      <w:r w:rsidR="00110FC6">
        <w:rPr>
          <w:rFonts w:ascii="Calibri" w:hAnsi="Calibri" w:cs="Calibri"/>
          <w:sz w:val="22"/>
          <w:szCs w:val="22"/>
        </w:rPr>
        <w:t xml:space="preserve">data from </w:t>
      </w:r>
      <w:r w:rsidR="006E6318">
        <w:rPr>
          <w:rFonts w:ascii="Calibri" w:hAnsi="Calibri" w:cs="Calibri"/>
          <w:sz w:val="22"/>
          <w:szCs w:val="22"/>
        </w:rPr>
        <w:t>the general training period</w:t>
      </w:r>
      <w:r w:rsidR="00110FC6">
        <w:rPr>
          <w:rFonts w:ascii="Calibri" w:hAnsi="Calibri" w:cs="Calibri"/>
          <w:sz w:val="22"/>
          <w:szCs w:val="22"/>
        </w:rPr>
        <w:t xml:space="preserve"> in more detail. We now have data on distance and sonar transmission from the closest </w:t>
      </w:r>
      <w:del w:id="6" w:author="Henderson, E Elizabeth (Elizabeth) CIV USN NIWC PACIFIC CA (USA)" w:date="2022-04-28T11:34:00Z">
        <w:r w:rsidR="00110FC6" w:rsidDel="00C83A1E">
          <w:rPr>
            <w:rFonts w:ascii="Calibri" w:hAnsi="Calibri" w:cs="Calibri"/>
            <w:sz w:val="22"/>
            <w:szCs w:val="22"/>
          </w:rPr>
          <w:delText xml:space="preserve">surface ships, </w:delText>
        </w:r>
      </w:del>
      <w:r w:rsidR="00110FC6">
        <w:rPr>
          <w:rFonts w:ascii="Calibri" w:hAnsi="Calibri" w:cs="Calibri"/>
          <w:sz w:val="22"/>
          <w:szCs w:val="22"/>
        </w:rPr>
        <w:t xml:space="preserve">surface recovery boats, torpedoes, and submarines to each hydrophone. We are investigating whether the decrease in probability of detecting group vocal periods during </w:t>
      </w:r>
      <w:r w:rsidR="006E6318">
        <w:rPr>
          <w:rFonts w:ascii="Calibri" w:hAnsi="Calibri" w:cs="Calibri"/>
          <w:sz w:val="22"/>
          <w:szCs w:val="22"/>
        </w:rPr>
        <w:t>this period</w:t>
      </w:r>
      <w:r w:rsidR="00110FC6">
        <w:rPr>
          <w:rFonts w:ascii="Calibri" w:hAnsi="Calibri" w:cs="Calibri"/>
          <w:sz w:val="22"/>
          <w:szCs w:val="22"/>
        </w:rPr>
        <w:t xml:space="preserve"> can be attributed to one or more of these sources. </w:t>
      </w:r>
    </w:p>
    <w:p w14:paraId="6102DEC5" w14:textId="04D53A78" w:rsidR="00AF1322" w:rsidRDefault="00110FC6" w:rsidP="00AF1322">
      <w:pPr>
        <w:pStyle w:val="NormalWeb"/>
      </w:pPr>
      <w:r w:rsidRPr="00110FC6">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150: “center hydrophone” right? Or did you do all hydrophones in the group? Need to clarify </w:t>
      </w:r>
    </w:p>
    <w:p w14:paraId="6F0EE9D3" w14:textId="2957A64A" w:rsidR="00372A35"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AF1322">
        <w:rPr>
          <w:rFonts w:ascii="Calibri" w:hAnsi="Calibri" w:cs="Calibri"/>
          <w:sz w:val="22"/>
          <w:szCs w:val="22"/>
        </w:rPr>
        <w:t>Modified text to clarify that the transmission loss was estimated from the closest ship to each individual hydrophone</w:t>
      </w:r>
      <w:ins w:id="7" w:author="Henderson, E Elizabeth (Elizabeth) CIV USN NIWC PACIFIC CA (USA)" w:date="2022-04-28T11:34:00Z">
        <w:r w:rsidR="00C83A1E">
          <w:rPr>
            <w:rFonts w:ascii="Calibri" w:hAnsi="Calibri" w:cs="Calibri"/>
            <w:sz w:val="22"/>
            <w:szCs w:val="22"/>
          </w:rPr>
          <w:t xml:space="preserve">, </w:t>
        </w:r>
        <w:commentRangeStart w:id="8"/>
        <w:r w:rsidR="00C83A1E">
          <w:rPr>
            <w:rFonts w:ascii="Calibri" w:hAnsi="Calibri" w:cs="Calibri"/>
            <w:sz w:val="22"/>
            <w:szCs w:val="22"/>
          </w:rPr>
          <w:t xml:space="preserve">and that groups </w:t>
        </w:r>
      </w:ins>
      <w:ins w:id="9" w:author="Henderson, E Elizabeth (Elizabeth) CIV USN NIWC PACIFIC CA (USA)" w:date="2022-04-28T11:35:00Z">
        <w:r w:rsidR="00C83A1E">
          <w:rPr>
            <w:rFonts w:ascii="Calibri" w:hAnsi="Calibri" w:cs="Calibri"/>
            <w:sz w:val="22"/>
            <w:szCs w:val="22"/>
          </w:rPr>
          <w:t>detected on multiple hydrophones were assigned to a single hydrophone and this was used as their proxy location</w:t>
        </w:r>
      </w:ins>
      <w:r w:rsidR="00AF1322">
        <w:rPr>
          <w:rFonts w:ascii="Calibri" w:hAnsi="Calibri" w:cs="Calibri"/>
          <w:sz w:val="22"/>
          <w:szCs w:val="22"/>
        </w:rPr>
        <w:t>.</w:t>
      </w:r>
      <w:commentRangeEnd w:id="8"/>
      <w:r w:rsidR="00C83A1E">
        <w:rPr>
          <w:rStyle w:val="CommentReference"/>
          <w:rFonts w:ascii="XITS Math" w:eastAsiaTheme="minorHAnsi" w:hAnsi="XITS Math"/>
          <w:i/>
          <w:color w:val="000000" w:themeColor="text1"/>
        </w:rPr>
        <w:commentReference w:id="8"/>
      </w:r>
    </w:p>
    <w:p w14:paraId="337D18B6" w14:textId="6C122BE2" w:rsidR="00AF1322" w:rsidRDefault="00524A0B" w:rsidP="00AF1322">
      <w:pPr>
        <w:pStyle w:val="NormalWeb"/>
        <w:rPr>
          <w:rFonts w:ascii="Calibri" w:hAnsi="Calibri" w:cs="Calibri"/>
          <w:sz w:val="22"/>
          <w:szCs w:val="22"/>
        </w:rPr>
      </w:pPr>
      <w:r w:rsidRPr="00810F1D">
        <w:rPr>
          <w:rFonts w:ascii="Calibri" w:hAnsi="Calibri" w:cs="Calibri"/>
          <w:b/>
          <w:bCs/>
          <w:sz w:val="22"/>
          <w:szCs w:val="22"/>
        </w:rPr>
        <w:lastRenderedPageBreak/>
        <w:t xml:space="preserve">R1 Comment: </w:t>
      </w:r>
      <w:r w:rsidR="00AF1322" w:rsidRPr="003C548E">
        <w:rPr>
          <w:rFonts w:ascii="Calibri" w:hAnsi="Calibri" w:cs="Calibri"/>
          <w:sz w:val="22"/>
          <w:szCs w:val="22"/>
        </w:rPr>
        <w:t>Line 190:</w:t>
      </w:r>
      <w:r w:rsidR="00AF1322">
        <w:rPr>
          <w:rFonts w:ascii="Calibri" w:hAnsi="Calibri" w:cs="Calibri"/>
          <w:sz w:val="22"/>
          <w:szCs w:val="22"/>
        </w:rPr>
        <w:t xml:space="preserve"> can we assume that the detection range (6.5 km) will be the same at PMRF as it is at AUTEC? As you mentioned earlier, the two ranges have different bathymetries and depths. Has it been estimated what the detection range is at PMRF? </w:t>
      </w:r>
    </w:p>
    <w:p w14:paraId="102A6900" w14:textId="15B37413" w:rsidR="00524A0B" w:rsidRDefault="007D2392" w:rsidP="00AF1322">
      <w:pPr>
        <w:pStyle w:val="NormalWeb"/>
        <w:rPr>
          <w:rFonts w:ascii="Calibri" w:hAnsi="Calibri" w:cs="Calibri"/>
          <w:sz w:val="22"/>
          <w:szCs w:val="22"/>
        </w:rPr>
      </w:pPr>
      <w:r>
        <w:rPr>
          <w:rFonts w:ascii="Calibri" w:hAnsi="Calibri" w:cs="Calibri"/>
          <w:sz w:val="22"/>
          <w:szCs w:val="22"/>
        </w:rPr>
        <w:t xml:space="preserve">Response: </w:t>
      </w:r>
      <w:r w:rsidR="00524A0B">
        <w:rPr>
          <w:rFonts w:ascii="Calibri" w:hAnsi="Calibri" w:cs="Calibri"/>
          <w:sz w:val="22"/>
          <w:szCs w:val="22"/>
        </w:rPr>
        <w:t xml:space="preserve">We agree that it would be preferable to use an estimate of </w:t>
      </w:r>
      <w:r w:rsidR="00061C5F">
        <w:rPr>
          <w:rFonts w:ascii="Calibri" w:hAnsi="Calibri" w:cs="Calibri"/>
          <w:sz w:val="22"/>
          <w:szCs w:val="22"/>
        </w:rPr>
        <w:t>detectability</w:t>
      </w:r>
      <w:r w:rsidR="00524A0B">
        <w:rPr>
          <w:rFonts w:ascii="Calibri" w:hAnsi="Calibri" w:cs="Calibri"/>
          <w:sz w:val="22"/>
          <w:szCs w:val="22"/>
        </w:rPr>
        <w:t xml:space="preserve"> specific to PMRF</w:t>
      </w:r>
      <w:r w:rsidR="007E73B5">
        <w:rPr>
          <w:rFonts w:ascii="Calibri" w:hAnsi="Calibri" w:cs="Calibri"/>
          <w:sz w:val="22"/>
          <w:szCs w:val="22"/>
        </w:rPr>
        <w:t xml:space="preserve"> (and ideally, </w:t>
      </w:r>
      <w:r w:rsidR="00061C5F">
        <w:rPr>
          <w:rFonts w:ascii="Calibri" w:hAnsi="Calibri" w:cs="Calibri"/>
          <w:sz w:val="22"/>
          <w:szCs w:val="22"/>
        </w:rPr>
        <w:t>specific to each hydrophone, since detection range is unlikely to be uniform around the range)</w:t>
      </w:r>
      <w:r w:rsidR="00524A0B">
        <w:rPr>
          <w:rFonts w:ascii="Calibri" w:hAnsi="Calibri" w:cs="Calibri"/>
          <w:sz w:val="22"/>
          <w:szCs w:val="22"/>
        </w:rPr>
        <w:t xml:space="preserve"> rather than assuming that the estimate from AUTEC is applicable. However, the estimate from AUTEC is currently the best available.</w:t>
      </w:r>
    </w:p>
    <w:p w14:paraId="73AB07BB" w14:textId="5252DD46" w:rsidR="00061C5F" w:rsidRDefault="00061C5F" w:rsidP="00524A0B">
      <w:pPr>
        <w:pStyle w:val="NormalWeb"/>
        <w:rPr>
          <w:rFonts w:ascii="Calibri" w:hAnsi="Calibri" w:cs="Calibri"/>
          <w:sz w:val="22"/>
          <w:szCs w:val="22"/>
        </w:rPr>
      </w:pPr>
      <w:r>
        <w:rPr>
          <w:rFonts w:ascii="Calibri" w:hAnsi="Calibri" w:cs="Calibri"/>
          <w:sz w:val="22"/>
          <w:szCs w:val="22"/>
        </w:rPr>
        <w:t>We chose presence of group vocal periods (GVPs) during half hour periods as our metric of interest because we thought it would be the most robust to potential differences in detectability around the range. I.e., we are not confident that we detect all echolocation clicks, but we are confident that we detect all diving groups.</w:t>
      </w:r>
    </w:p>
    <w:p w14:paraId="75A603E2" w14:textId="622C073B" w:rsidR="00524A0B" w:rsidRPr="00524A0B" w:rsidRDefault="00061C5F" w:rsidP="00524A0B">
      <w:pPr>
        <w:pStyle w:val="NormalWeb"/>
        <w:rPr>
          <w:rFonts w:ascii="Calibri" w:hAnsi="Calibri" w:cs="Calibri"/>
          <w:color w:val="000000" w:themeColor="text1"/>
          <w:sz w:val="22"/>
          <w:szCs w:val="22"/>
        </w:rPr>
      </w:pPr>
      <w:r>
        <w:rPr>
          <w:rFonts w:ascii="Calibri" w:hAnsi="Calibri" w:cs="Calibri"/>
          <w:sz w:val="22"/>
          <w:szCs w:val="22"/>
        </w:rPr>
        <w:t xml:space="preserve"> </w:t>
      </w:r>
      <w:r w:rsidR="00524A0B">
        <w:rPr>
          <w:rFonts w:ascii="Calibri" w:hAnsi="Calibri" w:cs="Calibri"/>
          <w:sz w:val="22"/>
          <w:szCs w:val="22"/>
        </w:rPr>
        <w:t xml:space="preserve">In the southern portion of the </w:t>
      </w:r>
      <w:r w:rsidR="00524A0B" w:rsidRPr="00524A0B">
        <w:rPr>
          <w:rFonts w:ascii="Calibri" w:hAnsi="Calibri" w:cs="Calibri"/>
          <w:color w:val="000000" w:themeColor="text1"/>
          <w:sz w:val="22"/>
          <w:szCs w:val="22"/>
        </w:rPr>
        <w:t xml:space="preserve">range (where the bathymetry is most complex) the phones are spaced closer than 6 </w:t>
      </w:r>
      <w:proofErr w:type="gramStart"/>
      <w:r w:rsidR="00524A0B" w:rsidRPr="00524A0B">
        <w:rPr>
          <w:rFonts w:ascii="Calibri" w:hAnsi="Calibri" w:cs="Calibri"/>
          <w:color w:val="000000" w:themeColor="text1"/>
          <w:sz w:val="22"/>
          <w:szCs w:val="22"/>
        </w:rPr>
        <w:t>km</w:t>
      </w:r>
      <w:proofErr w:type="gramEnd"/>
      <w:r w:rsidR="00524A0B" w:rsidRPr="00524A0B">
        <w:rPr>
          <w:rFonts w:ascii="Calibri" w:hAnsi="Calibri" w:cs="Calibri"/>
          <w:color w:val="000000" w:themeColor="text1"/>
          <w:sz w:val="22"/>
          <w:szCs w:val="22"/>
        </w:rPr>
        <w:t xml:space="preserve"> so we have high confidence we aren’t missing groups on th</w:t>
      </w:r>
      <w:ins w:id="10" w:author="Henderson, E Elizabeth (Elizabeth) CIV USN NIWC PACIFIC CA (USA)" w:date="2022-04-28T11:36:00Z">
        <w:r w:rsidR="00C83A1E">
          <w:rPr>
            <w:rFonts w:ascii="Calibri" w:hAnsi="Calibri" w:cs="Calibri"/>
            <w:color w:val="000000" w:themeColor="text1"/>
            <w:sz w:val="22"/>
            <w:szCs w:val="22"/>
          </w:rPr>
          <w:t>is part of</w:t>
        </w:r>
      </w:ins>
      <w:del w:id="11" w:author="Henderson, E Elizabeth (Elizabeth) CIV USN NIWC PACIFIC CA (USA)" w:date="2022-04-28T11:36:00Z">
        <w:r w:rsidR="00524A0B" w:rsidRPr="00524A0B" w:rsidDel="00C83A1E">
          <w:rPr>
            <w:rFonts w:ascii="Calibri" w:hAnsi="Calibri" w:cs="Calibri"/>
            <w:color w:val="000000" w:themeColor="text1"/>
            <w:sz w:val="22"/>
            <w:szCs w:val="22"/>
          </w:rPr>
          <w:delText>e</w:delText>
        </w:r>
      </w:del>
      <w:r w:rsidR="00524A0B" w:rsidRPr="00524A0B">
        <w:rPr>
          <w:rFonts w:ascii="Calibri" w:hAnsi="Calibri" w:cs="Calibri"/>
          <w:color w:val="000000" w:themeColor="text1"/>
          <w:sz w:val="22"/>
          <w:szCs w:val="22"/>
        </w:rPr>
        <w:t xml:space="preserve"> range. In this area </w:t>
      </w:r>
      <w:r w:rsidR="00810F1D">
        <w:rPr>
          <w:rFonts w:ascii="Calibri" w:hAnsi="Calibri" w:cs="Calibri"/>
          <w:color w:val="000000" w:themeColor="text1"/>
          <w:sz w:val="22"/>
          <w:szCs w:val="22"/>
        </w:rPr>
        <w:t>groups are usually detected</w:t>
      </w:r>
      <w:r w:rsidR="00524A0B" w:rsidRPr="00524A0B">
        <w:rPr>
          <w:rFonts w:ascii="Calibri" w:hAnsi="Calibri" w:cs="Calibri"/>
          <w:color w:val="000000" w:themeColor="text1"/>
          <w:sz w:val="22"/>
          <w:szCs w:val="22"/>
        </w:rPr>
        <w:t xml:space="preserve"> on more than one phone. </w:t>
      </w:r>
      <w:r w:rsidR="00810F1D">
        <w:rPr>
          <w:rFonts w:ascii="Calibri" w:hAnsi="Calibri" w:cs="Calibri"/>
          <w:color w:val="000000" w:themeColor="text1"/>
          <w:sz w:val="22"/>
          <w:szCs w:val="22"/>
        </w:rPr>
        <w:t xml:space="preserve">In </w:t>
      </w:r>
      <w:r w:rsidR="00524A0B" w:rsidRPr="00524A0B">
        <w:rPr>
          <w:rFonts w:ascii="Calibri" w:hAnsi="Calibri" w:cs="Calibri"/>
          <w:color w:val="000000" w:themeColor="text1"/>
          <w:sz w:val="22"/>
          <w:szCs w:val="22"/>
        </w:rPr>
        <w:t xml:space="preserve">the northern part of the range where the </w:t>
      </w:r>
      <w:r w:rsidR="00810F1D">
        <w:rPr>
          <w:rFonts w:ascii="Calibri" w:hAnsi="Calibri" w:cs="Calibri"/>
          <w:color w:val="000000" w:themeColor="text1"/>
          <w:sz w:val="22"/>
          <w:szCs w:val="22"/>
        </w:rPr>
        <w:t>hydrophones</w:t>
      </w:r>
      <w:r w:rsidR="00524A0B" w:rsidRPr="00524A0B">
        <w:rPr>
          <w:rFonts w:ascii="Calibri" w:hAnsi="Calibri" w:cs="Calibri"/>
          <w:color w:val="000000" w:themeColor="text1"/>
          <w:sz w:val="22"/>
          <w:szCs w:val="22"/>
        </w:rPr>
        <w:t xml:space="preserve"> are spaced further apart, the bathymetry is deep and generally less complex, so propagation becomes largely spherical</w:t>
      </w:r>
      <w:r w:rsidR="00810F1D">
        <w:rPr>
          <w:rFonts w:ascii="Calibri" w:hAnsi="Calibri" w:cs="Calibri"/>
          <w:color w:val="000000" w:themeColor="text1"/>
          <w:sz w:val="22"/>
          <w:szCs w:val="22"/>
        </w:rPr>
        <w:t>. Therefore,</w:t>
      </w:r>
      <w:r w:rsidR="00524A0B" w:rsidRPr="00524A0B">
        <w:rPr>
          <w:rFonts w:ascii="Calibri" w:hAnsi="Calibri" w:cs="Calibri"/>
          <w:color w:val="000000" w:themeColor="text1"/>
          <w:sz w:val="22"/>
          <w:szCs w:val="22"/>
        </w:rPr>
        <w:t xml:space="preserve"> we still feel confident we aren’t missing groups, although they are more likely to be detected on a single phone rather than multiple phones.</w:t>
      </w:r>
    </w:p>
    <w:p w14:paraId="45066C04" w14:textId="4E5E433B" w:rsidR="00AF1322" w:rsidRDefault="00524A0B" w:rsidP="00372A35">
      <w:pPr>
        <w:pStyle w:val="NormalWeb"/>
        <w:rPr>
          <w:rFonts w:ascii="Calibri" w:hAnsi="Calibri" w:cs="Calibri"/>
          <w:sz w:val="22"/>
          <w:szCs w:val="22"/>
        </w:rPr>
      </w:pPr>
      <w:commentRangeStart w:id="12"/>
      <w:commentRangeStart w:id="13"/>
      <w:r>
        <w:rPr>
          <w:rFonts w:ascii="Calibri" w:hAnsi="Calibri" w:cs="Calibri"/>
          <w:sz w:val="22"/>
          <w:szCs w:val="22"/>
        </w:rPr>
        <w:t xml:space="preserve">The estimate of a detection range of 6.5 km affects the hydrophones at the edge of the range the most, </w:t>
      </w:r>
      <w:r w:rsidR="000D3D39">
        <w:rPr>
          <w:rFonts w:ascii="Calibri" w:hAnsi="Calibri" w:cs="Calibri"/>
          <w:sz w:val="22"/>
          <w:szCs w:val="22"/>
        </w:rPr>
        <w:t xml:space="preserve">since we have bounded the tessellations based on this radius. If the estimate of 6.5 km is incorrect, the offset for area (used as effort) would be incorrect for the edge hydrophones. However, since the effort </w:t>
      </w:r>
      <w:r w:rsidR="00810F1D">
        <w:rPr>
          <w:rFonts w:ascii="Calibri" w:hAnsi="Calibri" w:cs="Calibri"/>
          <w:sz w:val="22"/>
          <w:szCs w:val="22"/>
        </w:rPr>
        <w:t xml:space="preserve">is being held constant across phases of the training exercise, we would not expect this to affect our results on the scale of the PMRF. I.e., if the estimate of effort is incorrect for some hydrophones, then beaked whale occurrence on those hydrophones would be incorrect, but relative changes during the training exercise should be the same. </w:t>
      </w:r>
      <w:commentRangeEnd w:id="12"/>
      <w:r w:rsidR="004C2D1E">
        <w:rPr>
          <w:rStyle w:val="CommentReference"/>
          <w:rFonts w:ascii="XITS Math" w:eastAsiaTheme="minorHAnsi" w:hAnsi="XITS Math"/>
          <w:i/>
          <w:color w:val="000000" w:themeColor="text1"/>
        </w:rPr>
        <w:commentReference w:id="12"/>
      </w:r>
      <w:commentRangeEnd w:id="13"/>
      <w:r w:rsidR="00C83A1E">
        <w:rPr>
          <w:rStyle w:val="CommentReference"/>
          <w:rFonts w:ascii="XITS Math" w:eastAsiaTheme="minorHAnsi" w:hAnsi="XITS Math"/>
          <w:i/>
          <w:color w:val="000000" w:themeColor="text1"/>
        </w:rPr>
        <w:commentReference w:id="13"/>
      </w:r>
    </w:p>
    <w:p w14:paraId="11461A1C" w14:textId="61A8E1F1" w:rsidR="007E73B5" w:rsidRDefault="007E73B5" w:rsidP="00372A35">
      <w:pPr>
        <w:pStyle w:val="NormalWeb"/>
        <w:rPr>
          <w:rFonts w:ascii="Calibri" w:hAnsi="Calibri" w:cs="Calibri"/>
          <w:sz w:val="22"/>
          <w:szCs w:val="22"/>
        </w:rPr>
      </w:pPr>
      <w:commentRangeStart w:id="14"/>
      <w:commentRangeStart w:id="15"/>
      <w:r>
        <w:rPr>
          <w:rFonts w:ascii="Calibri" w:hAnsi="Calibri" w:cs="Calibri"/>
          <w:sz w:val="22"/>
          <w:szCs w:val="22"/>
        </w:rPr>
        <w:t xml:space="preserve">For edge hydrophones, one potential issue with our method is that beaked whales at the edge of edge hydrophone tiles are quite far (6.5 km) from the hydrophone, and therefore are not actually experiencing the RL modelled at the hydrophone. We would expect this to lead to an underestimate of the effect of </w:t>
      </w:r>
      <w:proofErr w:type="gramStart"/>
      <w:r>
        <w:rPr>
          <w:rFonts w:ascii="Calibri" w:hAnsi="Calibri" w:cs="Calibri"/>
          <w:sz w:val="22"/>
          <w:szCs w:val="22"/>
        </w:rPr>
        <w:t>hull-mounted</w:t>
      </w:r>
      <w:proofErr w:type="gramEnd"/>
      <w:r>
        <w:rPr>
          <w:rFonts w:ascii="Calibri" w:hAnsi="Calibri" w:cs="Calibri"/>
          <w:sz w:val="22"/>
          <w:szCs w:val="22"/>
        </w:rPr>
        <w:t xml:space="preserve"> </w:t>
      </w:r>
      <w:r w:rsidR="00061C5F">
        <w:rPr>
          <w:rFonts w:ascii="Calibri" w:hAnsi="Calibri" w:cs="Calibri"/>
          <w:sz w:val="22"/>
          <w:szCs w:val="22"/>
        </w:rPr>
        <w:t>MFAS</w:t>
      </w:r>
      <w:r>
        <w:rPr>
          <w:rFonts w:ascii="Calibri" w:hAnsi="Calibri" w:cs="Calibri"/>
          <w:sz w:val="22"/>
          <w:szCs w:val="22"/>
        </w:rPr>
        <w:t xml:space="preserve">. </w:t>
      </w:r>
      <w:commentRangeEnd w:id="14"/>
      <w:r>
        <w:rPr>
          <w:rStyle w:val="CommentReference"/>
          <w:rFonts w:ascii="XITS Math" w:eastAsiaTheme="minorHAnsi" w:hAnsi="XITS Math"/>
          <w:i/>
          <w:color w:val="000000" w:themeColor="text1"/>
        </w:rPr>
        <w:commentReference w:id="14"/>
      </w:r>
      <w:commentRangeEnd w:id="15"/>
      <w:r w:rsidR="00C83A1E">
        <w:rPr>
          <w:rStyle w:val="CommentReference"/>
          <w:rFonts w:ascii="XITS Math" w:eastAsiaTheme="minorHAnsi" w:hAnsi="XITS Math"/>
          <w:i/>
          <w:color w:val="000000" w:themeColor="text1"/>
        </w:rPr>
        <w:commentReference w:id="15"/>
      </w:r>
    </w:p>
    <w:p w14:paraId="3A6F6C0A" w14:textId="7878D3B2" w:rsidR="00E843A2" w:rsidRPr="00372A35" w:rsidRDefault="00E843A2" w:rsidP="00372A35">
      <w:pPr>
        <w:pStyle w:val="NormalWeb"/>
        <w:rPr>
          <w:rFonts w:ascii="Calibri" w:hAnsi="Calibri" w:cs="Calibri"/>
          <w:sz w:val="22"/>
          <w:szCs w:val="22"/>
        </w:rPr>
      </w:pPr>
      <w:r>
        <w:rPr>
          <w:rFonts w:ascii="Calibri" w:hAnsi="Calibri" w:cs="Calibri"/>
          <w:sz w:val="22"/>
          <w:szCs w:val="22"/>
        </w:rPr>
        <w:t>Previously, we included a covariate for edge hydrophones in the baseline model, to account for p</w:t>
      </w:r>
      <w:r w:rsidR="007E73B5">
        <w:rPr>
          <w:rFonts w:ascii="Calibri" w:hAnsi="Calibri" w:cs="Calibri"/>
          <w:sz w:val="22"/>
          <w:szCs w:val="22"/>
        </w:rPr>
        <w:t xml:space="preserve">ossible error in the estimated effective detection area. The model with the covariate for edge hydrophones did not perform as well as the model without (according to AIC) so we dropped it from the </w:t>
      </w:r>
      <w:commentRangeStart w:id="16"/>
      <w:r w:rsidR="007E73B5">
        <w:rPr>
          <w:rFonts w:ascii="Calibri" w:hAnsi="Calibri" w:cs="Calibri"/>
          <w:sz w:val="22"/>
          <w:szCs w:val="22"/>
        </w:rPr>
        <w:t>model</w:t>
      </w:r>
      <w:commentRangeEnd w:id="16"/>
      <w:r w:rsidR="00061C5F">
        <w:rPr>
          <w:rStyle w:val="CommentReference"/>
          <w:rFonts w:ascii="XITS Math" w:eastAsiaTheme="minorHAnsi" w:hAnsi="XITS Math"/>
          <w:i/>
          <w:color w:val="000000" w:themeColor="text1"/>
        </w:rPr>
        <w:commentReference w:id="16"/>
      </w:r>
      <w:r w:rsidR="007E73B5">
        <w:rPr>
          <w:rFonts w:ascii="Calibri" w:hAnsi="Calibri" w:cs="Calibri"/>
          <w:sz w:val="22"/>
          <w:szCs w:val="22"/>
        </w:rPr>
        <w:t>.</w:t>
      </w:r>
    </w:p>
    <w:p w14:paraId="10A4AA56" w14:textId="1B2AE978" w:rsidR="00372A35" w:rsidRPr="00372A35" w:rsidRDefault="00372A35" w:rsidP="00372A35">
      <w:pPr>
        <w:pStyle w:val="NormalWeb"/>
        <w:rPr>
          <w:rFonts w:ascii="Calibri" w:hAnsi="Calibri" w:cs="Calibri"/>
          <w:sz w:val="22"/>
          <w:szCs w:val="22"/>
        </w:rPr>
      </w:pPr>
      <w:r w:rsidRPr="00372A35">
        <w:rPr>
          <w:rFonts w:ascii="Calibri" w:hAnsi="Calibri" w:cs="Calibri"/>
          <w:b/>
          <w:bCs/>
          <w:sz w:val="22"/>
          <w:szCs w:val="22"/>
        </w:rPr>
        <w:t>R</w:t>
      </w:r>
      <w:r w:rsidR="00366E45">
        <w:rPr>
          <w:rFonts w:ascii="Calibri" w:hAnsi="Calibri" w:cs="Calibri"/>
          <w:b/>
          <w:bCs/>
          <w:sz w:val="22"/>
          <w:szCs w:val="22"/>
        </w:rPr>
        <w:t xml:space="preserve">1 </w:t>
      </w:r>
      <w:r w:rsidRPr="00372A35">
        <w:rPr>
          <w:rFonts w:ascii="Calibri" w:hAnsi="Calibri" w:cs="Calibri"/>
          <w:b/>
          <w:bCs/>
          <w:sz w:val="22"/>
          <w:szCs w:val="22"/>
        </w:rPr>
        <w:t>Comment:</w:t>
      </w:r>
      <w:r w:rsidRPr="00372A35">
        <w:rPr>
          <w:rFonts w:ascii="Calibri" w:hAnsi="Calibri" w:cs="Calibri"/>
          <w:sz w:val="22"/>
          <w:szCs w:val="22"/>
        </w:rPr>
        <w:t xml:space="preserve"> Line 193: what do you mean “different combinations of hydrophones were used”? Are you saying that the range operators only had certain hydrophones on/recording for one SCC and then a different hydrophone set for another SCC? Please clarify. Does this also mean you generated different probability models pre-SCC for each SCC as opposed to combining them all (so one M1 per SCC)? – I see the answer to my question in section 2.2.2. Maybe introduce on line 193 a little more clearly (</w:t>
      </w:r>
      <w:proofErr w:type="spellStart"/>
      <w:r w:rsidRPr="00372A35">
        <w:rPr>
          <w:rFonts w:ascii="Calibri" w:hAnsi="Calibri" w:cs="Calibri"/>
          <w:sz w:val="22"/>
          <w:szCs w:val="22"/>
        </w:rPr>
        <w:t>ie</w:t>
      </w:r>
      <w:proofErr w:type="spellEnd"/>
      <w:r w:rsidRPr="00372A35">
        <w:rPr>
          <w:rFonts w:ascii="Calibri" w:hAnsi="Calibri" w:cs="Calibri"/>
          <w:sz w:val="22"/>
          <w:szCs w:val="22"/>
        </w:rPr>
        <w:t xml:space="preserve">: “different combinations of hydrophones were used due to...”)? </w:t>
      </w:r>
    </w:p>
    <w:p w14:paraId="65EC1F78" w14:textId="7DDA3166" w:rsidR="00696826" w:rsidRDefault="007D2392">
      <w:pPr>
        <w:rPr>
          <w:rFonts w:ascii="Calibri" w:hAnsi="Calibri" w:cs="Calibri"/>
          <w:i w:val="0"/>
          <w:iCs/>
          <w:sz w:val="22"/>
          <w:szCs w:val="22"/>
        </w:rPr>
      </w:pPr>
      <w:r>
        <w:rPr>
          <w:rFonts w:ascii="Calibri" w:hAnsi="Calibri" w:cs="Calibri"/>
          <w:i w:val="0"/>
          <w:iCs/>
          <w:sz w:val="22"/>
          <w:szCs w:val="22"/>
        </w:rPr>
        <w:t xml:space="preserve">Response: </w:t>
      </w:r>
      <w:r w:rsidR="00372A35" w:rsidRPr="00372A35">
        <w:rPr>
          <w:rFonts w:ascii="Calibri" w:hAnsi="Calibri" w:cs="Calibri"/>
          <w:i w:val="0"/>
          <w:iCs/>
          <w:sz w:val="22"/>
          <w:szCs w:val="22"/>
        </w:rPr>
        <w:t>We have modified the text to explain that “</w:t>
      </w:r>
      <w:r w:rsidR="003C13F5" w:rsidRPr="003C13F5">
        <w:rPr>
          <w:rFonts w:ascii="Calibri" w:hAnsi="Calibri" w:cs="Calibri"/>
          <w:i w:val="0"/>
          <w:iCs/>
          <w:sz w:val="22"/>
          <w:szCs w:val="22"/>
        </w:rPr>
        <w:t xml:space="preserve">Due to recording capacity, a subset of PMRF hydrophones were recorded during each SCC. While this subset was kept as consistent as possible, due </w:t>
      </w:r>
      <w:r w:rsidR="003C13F5" w:rsidRPr="003C13F5">
        <w:rPr>
          <w:rFonts w:ascii="Calibri" w:hAnsi="Calibri" w:cs="Calibri"/>
          <w:i w:val="0"/>
          <w:iCs/>
          <w:sz w:val="22"/>
          <w:szCs w:val="22"/>
        </w:rPr>
        <w:lastRenderedPageBreak/>
        <w:t xml:space="preserve">to occasional hydrophone </w:t>
      </w:r>
      <w:commentRangeStart w:id="17"/>
      <w:r w:rsidR="003C13F5" w:rsidRPr="003C13F5">
        <w:rPr>
          <w:rFonts w:ascii="Calibri" w:hAnsi="Calibri" w:cs="Calibri"/>
          <w:i w:val="0"/>
          <w:iCs/>
          <w:sz w:val="22"/>
          <w:szCs w:val="22"/>
        </w:rPr>
        <w:t xml:space="preserve">failures </w:t>
      </w:r>
      <w:ins w:id="18" w:author="Henderson, E Elizabeth (Elizabeth) CIV USN NIWC PACIFIC CA (USA)" w:date="2022-04-28T11:40:00Z">
        <w:r w:rsidR="00C83A1E">
          <w:rPr>
            <w:rFonts w:ascii="Calibri" w:hAnsi="Calibri" w:cs="Calibri"/>
            <w:i w:val="0"/>
            <w:iCs/>
            <w:sz w:val="22"/>
            <w:szCs w:val="22"/>
          </w:rPr>
          <w:t xml:space="preserve">slightly </w:t>
        </w:r>
        <w:commentRangeEnd w:id="17"/>
        <w:r w:rsidR="00C83A1E">
          <w:rPr>
            <w:rStyle w:val="CommentReference"/>
          </w:rPr>
          <w:commentReference w:id="17"/>
        </w:r>
      </w:ins>
      <w:r w:rsidR="003C13F5" w:rsidRPr="003C13F5">
        <w:rPr>
          <w:rFonts w:ascii="Calibri" w:hAnsi="Calibri" w:cs="Calibri"/>
          <w:i w:val="0"/>
          <w:iCs/>
          <w:sz w:val="22"/>
          <w:szCs w:val="22"/>
        </w:rPr>
        <w:t>different combinations of hydrophones were recorded during different SCCs. Therefore, we created separate tessellations for each SCC</w:t>
      </w:r>
      <w:r w:rsidR="00234099" w:rsidRPr="00234099">
        <w:rPr>
          <w:rFonts w:ascii="Calibri" w:hAnsi="Calibri" w:cs="Calibri"/>
          <w:i w:val="0"/>
          <w:iCs/>
          <w:sz w:val="22"/>
          <w:szCs w:val="22"/>
        </w:rPr>
        <w:t>.</w:t>
      </w:r>
      <w:r w:rsidR="00372A35" w:rsidRPr="00372A35">
        <w:rPr>
          <w:rFonts w:ascii="Calibri" w:hAnsi="Calibri" w:cs="Calibri"/>
          <w:i w:val="0"/>
          <w:iCs/>
          <w:sz w:val="22"/>
          <w:szCs w:val="22"/>
        </w:rPr>
        <w:t>”</w:t>
      </w:r>
    </w:p>
    <w:p w14:paraId="42E44481" w14:textId="71510F5D" w:rsidR="00372A35" w:rsidRDefault="00372A35" w:rsidP="00372A35">
      <w:pPr>
        <w:pStyle w:val="NormalWeb"/>
        <w:rPr>
          <w:rFonts w:ascii="Calibri" w:hAnsi="Calibri" w:cs="Calibri"/>
          <w:sz w:val="22"/>
          <w:szCs w:val="22"/>
        </w:rPr>
      </w:pPr>
      <w:r w:rsidRPr="00372A35">
        <w:rPr>
          <w:rFonts w:ascii="Calibri" w:hAnsi="Calibri" w:cs="Calibri"/>
          <w:b/>
          <w:bCs/>
          <w:sz w:val="22"/>
          <w:szCs w:val="22"/>
        </w:rPr>
        <w:t>R</w:t>
      </w:r>
      <w:r w:rsidR="00366E45">
        <w:rPr>
          <w:rFonts w:ascii="Calibri" w:hAnsi="Calibri" w:cs="Calibri"/>
          <w:b/>
          <w:bCs/>
          <w:sz w:val="22"/>
          <w:szCs w:val="22"/>
        </w:rPr>
        <w:t>1</w:t>
      </w:r>
      <w:r w:rsidRPr="00372A35">
        <w:rPr>
          <w:rFonts w:ascii="Calibri" w:hAnsi="Calibri" w:cs="Calibri"/>
          <w:b/>
          <w:bCs/>
          <w:sz w:val="22"/>
          <w:szCs w:val="22"/>
        </w:rPr>
        <w:t xml:space="preserve"> Comment:</w:t>
      </w:r>
      <w:r>
        <w:rPr>
          <w:rFonts w:ascii="Calibri" w:hAnsi="Calibri" w:cs="Calibri"/>
          <w:sz w:val="22"/>
          <w:szCs w:val="22"/>
        </w:rPr>
        <w:t xml:space="preserve"> Line 197: please include how long it had been since the last exercise </w:t>
      </w:r>
      <w:proofErr w:type="spellStart"/>
      <w:proofErr w:type="gramStart"/>
      <w:r>
        <w:rPr>
          <w:rFonts w:ascii="Calibri" w:hAnsi="Calibri" w:cs="Calibri"/>
          <w:sz w:val="22"/>
          <w:szCs w:val="22"/>
        </w:rPr>
        <w:t>ie</w:t>
      </w:r>
      <w:proofErr w:type="spellEnd"/>
      <w:proofErr w:type="gramEnd"/>
      <w:r>
        <w:rPr>
          <w:rFonts w:ascii="Calibri" w:hAnsi="Calibri" w:cs="Calibri"/>
          <w:sz w:val="22"/>
          <w:szCs w:val="22"/>
        </w:rPr>
        <w:t xml:space="preserve"> “no other naval activity was known to occur for at least 1 week prior” as we saw with McCarthy et al. 2011 and Stanistreet et al. 2022 that it takes time for baseline foraging to resume (sometimes as much as 1 week) </w:t>
      </w:r>
    </w:p>
    <w:p w14:paraId="4DC74E88" w14:textId="0B807BBB" w:rsidR="00810F1D"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810F1D">
        <w:rPr>
          <w:rFonts w:ascii="Calibri" w:hAnsi="Calibri" w:cs="Calibri"/>
          <w:sz w:val="22"/>
          <w:szCs w:val="22"/>
        </w:rPr>
        <w:t xml:space="preserve">We </w:t>
      </w:r>
      <w:r w:rsidR="00F26320">
        <w:rPr>
          <w:rFonts w:ascii="Calibri" w:hAnsi="Calibri" w:cs="Calibri"/>
          <w:sz w:val="22"/>
          <w:szCs w:val="22"/>
        </w:rPr>
        <w:t xml:space="preserve">don’t have access to the full range schedules and therefore cannot be certain when MFAS was last used on the range. We can only be sure that there was no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w:t>
      </w:r>
      <w:r w:rsidR="00F26320">
        <w:rPr>
          <w:rFonts w:ascii="Calibri" w:hAnsi="Calibri" w:cs="Calibri"/>
          <w:sz w:val="22"/>
          <w:szCs w:val="22"/>
        </w:rPr>
        <w:t xml:space="preserve">MFAS during our baseline and </w:t>
      </w:r>
      <w:r w:rsidR="006E6318">
        <w:rPr>
          <w:rFonts w:ascii="Calibri" w:hAnsi="Calibri" w:cs="Calibri"/>
          <w:sz w:val="22"/>
          <w:szCs w:val="22"/>
        </w:rPr>
        <w:t>general training</w:t>
      </w:r>
      <w:r w:rsidR="00F26320">
        <w:rPr>
          <w:rFonts w:ascii="Calibri" w:hAnsi="Calibri" w:cs="Calibri"/>
          <w:sz w:val="22"/>
          <w:szCs w:val="22"/>
        </w:rPr>
        <w:t xml:space="preserve"> periods. </w:t>
      </w:r>
      <w:r w:rsidR="00061C5F">
        <w:rPr>
          <w:rFonts w:ascii="Calibri" w:hAnsi="Calibri" w:cs="Calibri"/>
          <w:sz w:val="22"/>
          <w:szCs w:val="22"/>
        </w:rPr>
        <w:t>I</w:t>
      </w:r>
      <w:r w:rsidR="00F26320">
        <w:rPr>
          <w:rFonts w:ascii="Calibri" w:hAnsi="Calibri" w:cs="Calibri"/>
          <w:sz w:val="22"/>
          <w:szCs w:val="22"/>
        </w:rPr>
        <w:t>f there were training exercises</w:t>
      </w:r>
      <w:r w:rsidR="003C13F5">
        <w:rPr>
          <w:rFonts w:ascii="Calibri" w:hAnsi="Calibri" w:cs="Calibri"/>
          <w:sz w:val="22"/>
          <w:szCs w:val="22"/>
        </w:rPr>
        <w:t xml:space="preserve"> preceding the baseline period, the effects of training exercises and </w:t>
      </w:r>
      <w:proofErr w:type="gramStart"/>
      <w:r w:rsidR="006E6318">
        <w:rPr>
          <w:rFonts w:ascii="Calibri" w:hAnsi="Calibri" w:cs="Calibri"/>
          <w:sz w:val="22"/>
          <w:szCs w:val="22"/>
        </w:rPr>
        <w:t>hull-mounted</w:t>
      </w:r>
      <w:proofErr w:type="gramEnd"/>
      <w:r w:rsidR="006E6318">
        <w:rPr>
          <w:rFonts w:ascii="Calibri" w:hAnsi="Calibri" w:cs="Calibri"/>
          <w:sz w:val="22"/>
          <w:szCs w:val="22"/>
        </w:rPr>
        <w:t xml:space="preserve"> </w:t>
      </w:r>
      <w:r w:rsidR="003C13F5">
        <w:rPr>
          <w:rFonts w:ascii="Calibri" w:hAnsi="Calibri" w:cs="Calibri"/>
          <w:sz w:val="22"/>
          <w:szCs w:val="22"/>
        </w:rPr>
        <w:t>MFAS reported here could be underestimated.</w:t>
      </w:r>
    </w:p>
    <w:p w14:paraId="4FEF4E57" w14:textId="78001D06" w:rsidR="00C2035F" w:rsidRDefault="00C2035F" w:rsidP="00372A35">
      <w:pPr>
        <w:pStyle w:val="NormalWeb"/>
        <w:rPr>
          <w:rFonts w:ascii="Calibri" w:hAnsi="Calibri" w:cs="Calibri"/>
          <w:sz w:val="22"/>
          <w:szCs w:val="22"/>
        </w:rPr>
      </w:pPr>
      <w:r>
        <w:rPr>
          <w:rFonts w:ascii="Calibri" w:hAnsi="Calibri" w:cs="Calibri"/>
          <w:sz w:val="22"/>
          <w:szCs w:val="22"/>
        </w:rPr>
        <w:t>We have added the following to the discussion: “</w:t>
      </w:r>
      <w:r w:rsidRPr="00C2035F">
        <w:rPr>
          <w:rFonts w:ascii="Calibri" w:hAnsi="Calibri" w:cs="Calibri"/>
          <w:sz w:val="22"/>
          <w:szCs w:val="22"/>
        </w:rPr>
        <w:t xml:space="preserve">We do not know when training activities and/or use of hull-mounted </w:t>
      </w:r>
      <w:r w:rsidR="00817A5D">
        <w:rPr>
          <w:rFonts w:ascii="Calibri" w:hAnsi="Calibri" w:cs="Calibri"/>
          <w:sz w:val="22"/>
          <w:szCs w:val="22"/>
        </w:rPr>
        <w:t>MFAS</w:t>
      </w:r>
      <w:r w:rsidRPr="00C2035F">
        <w:rPr>
          <w:rFonts w:ascii="Calibri" w:hAnsi="Calibri" w:cs="Calibri"/>
          <w:sz w:val="22"/>
          <w:szCs w:val="22"/>
        </w:rPr>
        <w:t xml:space="preserve"> last occurred at PMRF prior to the pre-activity baseline periods used in </w:t>
      </w:r>
      <w:r w:rsidR="00817A5D">
        <w:rPr>
          <w:rFonts w:ascii="Calibri" w:hAnsi="Calibri" w:cs="Calibri"/>
          <w:sz w:val="22"/>
          <w:szCs w:val="22"/>
        </w:rPr>
        <w:t>M1.</w:t>
      </w:r>
      <w:r w:rsidRPr="00C2035F">
        <w:rPr>
          <w:rFonts w:ascii="Calibri" w:hAnsi="Calibri" w:cs="Calibri"/>
          <w:sz w:val="22"/>
          <w:szCs w:val="22"/>
        </w:rPr>
        <w:t xml:space="preserve"> If beaked whales were already disturbed, then we would expect the pre-activity data to contain fewer GVPs than</w:t>
      </w:r>
      <w:r w:rsidR="00817A5D">
        <w:rPr>
          <w:rFonts w:ascii="Calibri" w:hAnsi="Calibri" w:cs="Calibri"/>
          <w:sz w:val="22"/>
          <w:szCs w:val="22"/>
        </w:rPr>
        <w:t xml:space="preserve"> would be expected</w:t>
      </w:r>
      <w:r w:rsidRPr="00C2035F">
        <w:rPr>
          <w:rFonts w:ascii="Calibri" w:hAnsi="Calibri" w:cs="Calibri"/>
          <w:sz w:val="22"/>
          <w:szCs w:val="22"/>
        </w:rPr>
        <w:t xml:space="preserve"> in pristine conditions, and therefore our results would underestimate the true impact of training activities and hull-mounted MFAS.</w:t>
      </w:r>
      <w:r>
        <w:rPr>
          <w:rFonts w:ascii="Calibri" w:hAnsi="Calibri" w:cs="Calibri"/>
          <w:sz w:val="22"/>
          <w:szCs w:val="22"/>
        </w:rPr>
        <w:t>”</w:t>
      </w:r>
    </w:p>
    <w:p w14:paraId="3B0EA10E" w14:textId="2AB67743" w:rsidR="00810F1D" w:rsidRDefault="00C51158" w:rsidP="00AF1322">
      <w:pPr>
        <w:pStyle w:val="NormalWeb"/>
        <w:rPr>
          <w:rFonts w:ascii="Calibri" w:hAnsi="Calibri" w:cs="Calibri"/>
          <w:sz w:val="22"/>
          <w:szCs w:val="22"/>
        </w:rPr>
      </w:pPr>
      <w:r w:rsidRPr="00C51158">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Line 270: I think there’s a typo here? “</w:t>
      </w:r>
      <w:proofErr w:type="gramStart"/>
      <w:r w:rsidR="00AF1322">
        <w:rPr>
          <w:rFonts w:ascii="Calibri" w:hAnsi="Calibri" w:cs="Calibri"/>
          <w:sz w:val="22"/>
          <w:szCs w:val="22"/>
        </w:rPr>
        <w:t>no</w:t>
      </w:r>
      <w:proofErr w:type="gramEnd"/>
      <w:r w:rsidR="00AF1322">
        <w:rPr>
          <w:rFonts w:ascii="Calibri" w:hAnsi="Calibri" w:cs="Calibri"/>
          <w:sz w:val="22"/>
          <w:szCs w:val="22"/>
        </w:rPr>
        <w:t xml:space="preserve"> general naval training activity present and MFAS was present”? Same with the M2:M3 text </w:t>
      </w:r>
    </w:p>
    <w:p w14:paraId="3E026B9D" w14:textId="03CDCA70" w:rsidR="003C13F5" w:rsidRPr="00810F1D" w:rsidRDefault="007D2392" w:rsidP="00AF1322">
      <w:pPr>
        <w:pStyle w:val="NormalWeb"/>
        <w:rPr>
          <w:rFonts w:ascii="Calibri" w:hAnsi="Calibri" w:cs="Calibri"/>
          <w:sz w:val="22"/>
          <w:szCs w:val="22"/>
        </w:rPr>
      </w:pPr>
      <w:r>
        <w:rPr>
          <w:rFonts w:ascii="Calibri" w:hAnsi="Calibri" w:cs="Calibri"/>
          <w:sz w:val="22"/>
          <w:szCs w:val="22"/>
        </w:rPr>
        <w:t xml:space="preserve">Response: </w:t>
      </w:r>
      <w:r w:rsidR="003C13F5">
        <w:rPr>
          <w:rFonts w:ascii="Calibri" w:hAnsi="Calibri" w:cs="Calibri"/>
          <w:sz w:val="22"/>
          <w:szCs w:val="22"/>
        </w:rPr>
        <w:t xml:space="preserve">This is correct. </w:t>
      </w:r>
      <w:r w:rsidR="006E6318">
        <w:rPr>
          <w:rFonts w:ascii="Calibri" w:hAnsi="Calibri" w:cs="Calibri"/>
          <w:sz w:val="22"/>
          <w:szCs w:val="22"/>
        </w:rPr>
        <w:t>We have modified the sentence to clarify that “</w:t>
      </w:r>
      <w:r w:rsidR="006E6318" w:rsidRPr="006E6318">
        <w:rPr>
          <w:rFonts w:ascii="Calibri" w:hAnsi="Calibri" w:cs="Calibri"/>
          <w:sz w:val="22"/>
          <w:szCs w:val="22"/>
        </w:rPr>
        <w:t>Finally, we calculated the expected change in the probability of detecting a GVP at each hydrophone relative to either the probability of detecting a GVP during the pre-activity period when no general naval training activity was present and no MFAS was present</w:t>
      </w:r>
      <w:r w:rsidR="006E6318">
        <w:rPr>
          <w:rFonts w:ascii="Calibri" w:hAnsi="Calibri" w:cs="Calibri"/>
          <w:sz w:val="22"/>
          <w:szCs w:val="22"/>
        </w:rPr>
        <w:t xml:space="preserve"> </w:t>
      </w:r>
      <w:r w:rsidR="006E6318" w:rsidRPr="006E6318">
        <w:rPr>
          <w:rFonts w:ascii="Calibri" w:hAnsi="Calibri" w:cs="Calibri"/>
          <w:sz w:val="22"/>
          <w:szCs w:val="22"/>
        </w:rPr>
        <w:t xml:space="preserve">or relative to probability of detecting a GVP when general naval training activity was </w:t>
      </w:r>
      <w:proofErr w:type="gramStart"/>
      <w:r w:rsidR="006E6318" w:rsidRPr="006E6318">
        <w:rPr>
          <w:rFonts w:ascii="Calibri" w:hAnsi="Calibri" w:cs="Calibri"/>
          <w:sz w:val="22"/>
          <w:szCs w:val="22"/>
        </w:rPr>
        <w:t>present</w:t>
      </w:r>
      <w:proofErr w:type="gramEnd"/>
      <w:r w:rsidR="006E6318" w:rsidRPr="006E6318">
        <w:rPr>
          <w:rFonts w:ascii="Calibri" w:hAnsi="Calibri" w:cs="Calibri"/>
          <w:sz w:val="22"/>
          <w:szCs w:val="22"/>
        </w:rPr>
        <w:t xml:space="preserve"> but no MFAS was present</w:t>
      </w:r>
      <w:r w:rsidR="006E6318">
        <w:rPr>
          <w:rFonts w:ascii="Calibri" w:hAnsi="Calibri" w:cs="Calibri"/>
          <w:sz w:val="22"/>
          <w:szCs w:val="22"/>
        </w:rPr>
        <w:t>.”</w:t>
      </w:r>
    </w:p>
    <w:p w14:paraId="7C56BE9D" w14:textId="51DF16B6" w:rsidR="00AF1322" w:rsidRDefault="00C51158" w:rsidP="00AF1322">
      <w:pPr>
        <w:pStyle w:val="NormalWeb"/>
      </w:pPr>
      <w:r w:rsidRPr="00C51158">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299: where on the range was the highest RL? Center? Bottom left? </w:t>
      </w:r>
    </w:p>
    <w:p w14:paraId="6DBAE83E" w14:textId="33F46A26" w:rsidR="00AF1322" w:rsidRPr="00C51158" w:rsidRDefault="007D2392" w:rsidP="00372A35">
      <w:pPr>
        <w:pStyle w:val="NormalWeb"/>
        <w:rPr>
          <w:rFonts w:ascii="Calibri" w:hAnsi="Calibri" w:cs="Calibri"/>
          <w:sz w:val="22"/>
          <w:szCs w:val="22"/>
        </w:rPr>
      </w:pPr>
      <w:r>
        <w:rPr>
          <w:rFonts w:ascii="Calibri" w:hAnsi="Calibri" w:cs="Calibri"/>
          <w:sz w:val="22"/>
          <w:szCs w:val="22"/>
        </w:rPr>
        <w:t xml:space="preserve">Response: </w:t>
      </w:r>
      <w:r w:rsidR="006E6318" w:rsidRPr="00C51158">
        <w:rPr>
          <w:rFonts w:ascii="Calibri" w:hAnsi="Calibri" w:cs="Calibri"/>
          <w:sz w:val="22"/>
          <w:szCs w:val="22"/>
        </w:rPr>
        <w:t>Figure S2.2 shows median received levels</w:t>
      </w:r>
      <w:r w:rsidR="00C51158" w:rsidRPr="00C51158">
        <w:rPr>
          <w:rFonts w:ascii="Calibri" w:hAnsi="Calibri" w:cs="Calibri"/>
          <w:sz w:val="22"/>
          <w:szCs w:val="22"/>
        </w:rPr>
        <w:t xml:space="preserve"> at each hydrophone during each SCC. </w:t>
      </w:r>
      <w:r w:rsidR="00C51158">
        <w:rPr>
          <w:rFonts w:ascii="Calibri" w:hAnsi="Calibri" w:cs="Calibri"/>
          <w:sz w:val="22"/>
          <w:szCs w:val="22"/>
        </w:rPr>
        <w:t>We reference this figure in the preceding paragraph</w:t>
      </w:r>
      <w:r w:rsidR="007E73B5">
        <w:rPr>
          <w:rFonts w:ascii="Calibri" w:hAnsi="Calibri" w:cs="Calibri"/>
          <w:sz w:val="22"/>
          <w:szCs w:val="22"/>
        </w:rPr>
        <w:t>: “</w:t>
      </w:r>
      <w:r w:rsidR="007E73B5" w:rsidRPr="007E73B5">
        <w:rPr>
          <w:rFonts w:ascii="Calibri" w:hAnsi="Calibri" w:cs="Calibri"/>
          <w:sz w:val="22"/>
          <w:szCs w:val="22"/>
        </w:rPr>
        <w:t>The intensity and spatial distribution of MFAS received levels varied across the range and across SCCs</w:t>
      </w:r>
      <w:r w:rsidR="007E73B5">
        <w:rPr>
          <w:rFonts w:ascii="Calibri" w:hAnsi="Calibri" w:cs="Calibri"/>
          <w:sz w:val="22"/>
          <w:szCs w:val="22"/>
        </w:rPr>
        <w:t xml:space="preserve"> (Fig. S2.2).”</w:t>
      </w:r>
    </w:p>
    <w:p w14:paraId="022046AB" w14:textId="6BCF05D4" w:rsidR="00AF1322" w:rsidRDefault="00AF1322" w:rsidP="00AF1322">
      <w:pPr>
        <w:pStyle w:val="NormalWeb"/>
      </w:pPr>
      <w:r w:rsidRPr="00AF1322">
        <w:rPr>
          <w:rFonts w:ascii="Calibri" w:hAnsi="Calibri" w:cs="Calibri"/>
          <w:b/>
          <w:bCs/>
          <w:sz w:val="22"/>
          <w:szCs w:val="22"/>
        </w:rPr>
        <w:t>R</w:t>
      </w:r>
      <w:r w:rsidR="00366E45">
        <w:rPr>
          <w:rFonts w:ascii="Calibri" w:hAnsi="Calibri" w:cs="Calibri"/>
          <w:b/>
          <w:bCs/>
          <w:sz w:val="22"/>
          <w:szCs w:val="22"/>
        </w:rPr>
        <w:t>1</w:t>
      </w:r>
      <w:r w:rsidRPr="00AF1322">
        <w:rPr>
          <w:rFonts w:ascii="Calibri" w:hAnsi="Calibri" w:cs="Calibri"/>
          <w:b/>
          <w:bCs/>
          <w:sz w:val="22"/>
          <w:szCs w:val="22"/>
        </w:rPr>
        <w:t xml:space="preserve"> Comment:</w:t>
      </w:r>
      <w:r>
        <w:rPr>
          <w:rFonts w:ascii="Calibri" w:hAnsi="Calibri" w:cs="Calibri"/>
          <w:i/>
          <w:iCs/>
          <w:sz w:val="22"/>
          <w:szCs w:val="22"/>
        </w:rPr>
        <w:t xml:space="preserve"> </w:t>
      </w:r>
      <w:r>
        <w:rPr>
          <w:rFonts w:ascii="Calibri" w:hAnsi="Calibri" w:cs="Calibri"/>
          <w:sz w:val="22"/>
          <w:szCs w:val="22"/>
        </w:rPr>
        <w:t xml:space="preserve">Interesting that in Figure 2 there was an increase in the % half hour periods between days when ships are </w:t>
      </w:r>
      <w:proofErr w:type="gramStart"/>
      <w:r>
        <w:rPr>
          <w:rFonts w:ascii="Calibri" w:hAnsi="Calibri" w:cs="Calibri"/>
          <w:sz w:val="22"/>
          <w:szCs w:val="22"/>
        </w:rPr>
        <w:t>out</w:t>
      </w:r>
      <w:proofErr w:type="gramEnd"/>
      <w:r>
        <w:rPr>
          <w:rFonts w:ascii="Calibri" w:hAnsi="Calibri" w:cs="Calibri"/>
          <w:sz w:val="22"/>
          <w:szCs w:val="22"/>
        </w:rPr>
        <w:t xml:space="preserve"> but no MFA used. (I’m looking specifically at Feb 13, Feb 14 and Aug14 where the percentage is noticeably larger the day before the sonar). What are the authors’ thoughts on this? Do you think Blainville’s are predicting a sonar event and trying to get more foraging dives in before they are displaced to lesser quality habitats? </w:t>
      </w:r>
    </w:p>
    <w:p w14:paraId="1B7FD880" w14:textId="2C3CBF79" w:rsidR="00AF1322" w:rsidRDefault="007D2392">
      <w:pPr>
        <w:rPr>
          <w:rFonts w:ascii="Calibri" w:hAnsi="Calibri" w:cs="Calibri"/>
          <w:i w:val="0"/>
          <w:iCs/>
          <w:sz w:val="22"/>
          <w:szCs w:val="22"/>
        </w:rPr>
      </w:pPr>
      <w:r>
        <w:rPr>
          <w:rFonts w:ascii="Calibri" w:hAnsi="Calibri" w:cs="Calibri"/>
          <w:i w:val="0"/>
          <w:iCs/>
          <w:sz w:val="22"/>
          <w:szCs w:val="22"/>
        </w:rPr>
        <w:t xml:space="preserve">Response: </w:t>
      </w:r>
      <w:r w:rsidR="00C51158">
        <w:rPr>
          <w:rFonts w:ascii="Calibri" w:hAnsi="Calibri" w:cs="Calibri"/>
          <w:i w:val="0"/>
          <w:iCs/>
          <w:sz w:val="22"/>
          <w:szCs w:val="22"/>
        </w:rPr>
        <w:t xml:space="preserve">We think this may be a rebound effect after the initial training exercises that did not include </w:t>
      </w:r>
      <w:proofErr w:type="gramStart"/>
      <w:r w:rsidR="00C51158">
        <w:rPr>
          <w:rFonts w:ascii="Calibri" w:hAnsi="Calibri" w:cs="Calibri"/>
          <w:i w:val="0"/>
          <w:iCs/>
          <w:sz w:val="22"/>
          <w:szCs w:val="22"/>
        </w:rPr>
        <w:t>hull-mounted</w:t>
      </w:r>
      <w:proofErr w:type="gramEnd"/>
      <w:r w:rsidR="00C51158">
        <w:rPr>
          <w:rFonts w:ascii="Calibri" w:hAnsi="Calibri" w:cs="Calibri"/>
          <w:i w:val="0"/>
          <w:iCs/>
          <w:sz w:val="22"/>
          <w:szCs w:val="22"/>
        </w:rPr>
        <w:t xml:space="preserve"> MFAS. However, we did not include this data in our study, as it was neither “training” nor “baseline”, but something in between. In future, it would be interesting to look at </w:t>
      </w:r>
      <w:r w:rsidR="004C2D1E">
        <w:rPr>
          <w:rFonts w:ascii="Calibri" w:hAnsi="Calibri" w:cs="Calibri"/>
          <w:i w:val="0"/>
          <w:iCs/>
          <w:sz w:val="22"/>
          <w:szCs w:val="22"/>
        </w:rPr>
        <w:t xml:space="preserve">fine-scale temporal changes in GVP detections before, during, and after training exercises. </w:t>
      </w:r>
      <w:r w:rsidR="00C2035F">
        <w:rPr>
          <w:rFonts w:ascii="Calibri" w:hAnsi="Calibri" w:cs="Calibri"/>
          <w:i w:val="0"/>
          <w:iCs/>
          <w:sz w:val="22"/>
          <w:szCs w:val="22"/>
        </w:rPr>
        <w:t xml:space="preserve">(See also discussion paragraph beginning at Line 398). </w:t>
      </w:r>
    </w:p>
    <w:p w14:paraId="5666DDB8" w14:textId="2D3E71C8" w:rsidR="00AF1322" w:rsidRDefault="004C2D1E" w:rsidP="00AF1322">
      <w:pPr>
        <w:pStyle w:val="NormalWeb"/>
        <w:rPr>
          <w:rFonts w:ascii="Calibri" w:hAnsi="Calibri" w:cs="Calibri"/>
          <w:sz w:val="22"/>
          <w:szCs w:val="22"/>
        </w:rPr>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 375: include the </w:t>
      </w:r>
      <w:r w:rsidR="00AF1322" w:rsidRPr="0079162F">
        <w:rPr>
          <w:rFonts w:ascii="Calibri" w:hAnsi="Calibri" w:cs="Calibri"/>
          <w:sz w:val="22"/>
          <w:szCs w:val="22"/>
        </w:rPr>
        <w:t>n value for # half hour periods in the baseline dataset</w:t>
      </w:r>
      <w:r w:rsidR="00AF1322">
        <w:rPr>
          <w:rFonts w:ascii="Calibri" w:hAnsi="Calibri" w:cs="Calibri"/>
          <w:sz w:val="22"/>
          <w:szCs w:val="22"/>
        </w:rPr>
        <w:t xml:space="preserve"> (the readers will see the 0 inflatedness that way) </w:t>
      </w:r>
    </w:p>
    <w:p w14:paraId="4F9FBF6D" w14:textId="676CD003" w:rsidR="0079162F" w:rsidRDefault="007D2392" w:rsidP="00AF1322">
      <w:pPr>
        <w:pStyle w:val="NormalWeb"/>
      </w:pPr>
      <w:r>
        <w:rPr>
          <w:rFonts w:ascii="Calibri" w:hAnsi="Calibri" w:cs="Calibri"/>
          <w:sz w:val="22"/>
          <w:szCs w:val="22"/>
        </w:rPr>
        <w:lastRenderedPageBreak/>
        <w:t xml:space="preserve">Response: </w:t>
      </w:r>
      <w:r w:rsidR="0079162F">
        <w:rPr>
          <w:rFonts w:ascii="Calibri" w:hAnsi="Calibri" w:cs="Calibri"/>
          <w:sz w:val="22"/>
          <w:szCs w:val="22"/>
        </w:rPr>
        <w:t>Done.</w:t>
      </w:r>
    </w:p>
    <w:p w14:paraId="4354B1B6" w14:textId="3DCEEE92" w:rsidR="00AF1322" w:rsidRDefault="004C2D1E" w:rsidP="00AF1322">
      <w:pPr>
        <w:pStyle w:val="NormalWeb"/>
        <w:rPr>
          <w:rFonts w:ascii="Calibri" w:hAnsi="Calibri" w:cs="Calibri"/>
          <w:sz w:val="22"/>
          <w:szCs w:val="22"/>
        </w:rPr>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379-380: here is where you can address my question from line 144 </w:t>
      </w:r>
    </w:p>
    <w:p w14:paraId="46A32018" w14:textId="5AA7B590" w:rsidR="002464E2" w:rsidRDefault="007D2392" w:rsidP="00AF1322">
      <w:pPr>
        <w:pStyle w:val="NormalWeb"/>
      </w:pPr>
      <w:r>
        <w:rPr>
          <w:rFonts w:ascii="Calibri" w:hAnsi="Calibri" w:cs="Calibri"/>
          <w:sz w:val="22"/>
          <w:szCs w:val="22"/>
        </w:rPr>
        <w:t xml:space="preserve">Response: </w:t>
      </w:r>
      <w:r w:rsidR="002464E2">
        <w:rPr>
          <w:rFonts w:ascii="Calibri" w:hAnsi="Calibri" w:cs="Calibri"/>
          <w:sz w:val="22"/>
          <w:szCs w:val="22"/>
        </w:rPr>
        <w:t>See above.</w:t>
      </w:r>
    </w:p>
    <w:p w14:paraId="2332731A" w14:textId="6F0A2277" w:rsidR="00AF1322" w:rsidRDefault="004C2D1E" w:rsidP="00AF1322">
      <w:pPr>
        <w:pStyle w:val="NormalWeb"/>
        <w:rPr>
          <w:rFonts w:ascii="Calibri" w:hAnsi="Calibri" w:cs="Calibri"/>
          <w:sz w:val="22"/>
          <w:szCs w:val="22"/>
        </w:rPr>
      </w:pPr>
      <w:r w:rsidRPr="000273A9">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427-428: I thought that is what Manzano-Roth found so wouldn’t this sentence switch from a conditional to a statement? </w:t>
      </w:r>
    </w:p>
    <w:p w14:paraId="644A6187" w14:textId="4454A304" w:rsidR="00F40705" w:rsidRDefault="007D2392" w:rsidP="00AF1322">
      <w:pPr>
        <w:pStyle w:val="NormalWeb"/>
      </w:pPr>
      <w:r>
        <w:rPr>
          <w:rFonts w:ascii="Calibri" w:hAnsi="Calibri" w:cs="Calibri"/>
          <w:sz w:val="22"/>
          <w:szCs w:val="22"/>
        </w:rPr>
        <w:t xml:space="preserve">Response: </w:t>
      </w:r>
      <w:r w:rsidR="000273A9">
        <w:rPr>
          <w:rFonts w:ascii="Calibri" w:hAnsi="Calibri" w:cs="Calibri"/>
          <w:sz w:val="22"/>
          <w:szCs w:val="22"/>
        </w:rPr>
        <w:t>We’ve added Manzano-Roth as a reference here but kept it conditional, since neither study can definitively attribute observed changes in detection of GVPs to animal movement.</w:t>
      </w:r>
    </w:p>
    <w:p w14:paraId="61767A12" w14:textId="579D6F1B" w:rsidR="00AF1322" w:rsidRDefault="004C2D1E" w:rsidP="00AF1322">
      <w:pPr>
        <w:pStyle w:val="NormalWeb"/>
      </w:pPr>
      <w:r w:rsidRPr="004C2D1E">
        <w:rPr>
          <w:rFonts w:ascii="Calibri" w:hAnsi="Calibri" w:cs="Calibri"/>
          <w:b/>
          <w:bCs/>
          <w:sz w:val="22"/>
          <w:szCs w:val="22"/>
        </w:rPr>
        <w:t>R1 Comment:</w:t>
      </w:r>
      <w:r>
        <w:rPr>
          <w:rFonts w:ascii="Calibri" w:hAnsi="Calibri" w:cs="Calibri"/>
          <w:sz w:val="22"/>
          <w:szCs w:val="22"/>
        </w:rPr>
        <w:t xml:space="preserve"> </w:t>
      </w:r>
      <w:r w:rsidR="00AF1322">
        <w:rPr>
          <w:rFonts w:ascii="Calibri" w:hAnsi="Calibri" w:cs="Calibri"/>
          <w:sz w:val="22"/>
          <w:szCs w:val="22"/>
        </w:rPr>
        <w:t xml:space="preserve">Lines 442-444: “location of the mesopelagic scattering layer (indicating the presence of prey) along the slope that drives the location of Blainville’s beaked whales rather than the bathymetric” (remove “that”) </w:t>
      </w:r>
    </w:p>
    <w:p w14:paraId="54A66ABD" w14:textId="1A438040" w:rsidR="00AF1322" w:rsidRDefault="007D2392">
      <w:pPr>
        <w:rPr>
          <w:rFonts w:ascii="Calibri" w:hAnsi="Calibri" w:cs="Calibri"/>
          <w:i w:val="0"/>
          <w:iCs/>
          <w:sz w:val="22"/>
          <w:szCs w:val="22"/>
        </w:rPr>
      </w:pPr>
      <w:r>
        <w:rPr>
          <w:rFonts w:ascii="Calibri" w:hAnsi="Calibri" w:cs="Calibri"/>
          <w:i w:val="0"/>
          <w:iCs/>
          <w:sz w:val="22"/>
          <w:szCs w:val="22"/>
        </w:rPr>
        <w:t xml:space="preserve">Response: </w:t>
      </w:r>
      <w:r w:rsidR="00FA6F55">
        <w:rPr>
          <w:rFonts w:ascii="Calibri" w:hAnsi="Calibri" w:cs="Calibri"/>
          <w:i w:val="0"/>
          <w:iCs/>
          <w:sz w:val="22"/>
          <w:szCs w:val="22"/>
        </w:rPr>
        <w:t>Done</w:t>
      </w:r>
      <w:r w:rsidR="0079162F">
        <w:rPr>
          <w:rFonts w:ascii="Calibri" w:hAnsi="Calibri" w:cs="Calibri"/>
          <w:i w:val="0"/>
          <w:iCs/>
          <w:sz w:val="22"/>
          <w:szCs w:val="22"/>
        </w:rPr>
        <w:t>.</w:t>
      </w:r>
    </w:p>
    <w:p w14:paraId="7DC8AF78" w14:textId="77777777" w:rsidR="00366E45" w:rsidRDefault="00366E45">
      <w:pPr>
        <w:rPr>
          <w:rFonts w:ascii="Calibri" w:hAnsi="Calibri" w:cs="Calibri"/>
          <w:i w:val="0"/>
          <w:iCs/>
          <w:sz w:val="22"/>
          <w:szCs w:val="22"/>
        </w:rPr>
      </w:pPr>
    </w:p>
    <w:p w14:paraId="4506DAF5" w14:textId="56EE793B" w:rsidR="003C548E"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The use of the term “MFAS” (mid frequency active sonar) should be reconsidered. At least it should be defined but my preference would be to replace it with the frequency band meant. Mid frequency means different things between different navies and if you ask a fishery acoustician it means something very different. Please define or replace MFAS.</w:t>
      </w:r>
    </w:p>
    <w:p w14:paraId="15ADB7F5" w14:textId="4476FE95" w:rsidR="007461CF" w:rsidRDefault="007461CF" w:rsidP="00366E45">
      <w:pPr>
        <w:rPr>
          <w:rFonts w:ascii="Calibri" w:eastAsia="Times New Roman" w:hAnsi="Calibri" w:cs="Calibri"/>
          <w:i w:val="0"/>
          <w:color w:val="201F1E"/>
          <w:sz w:val="22"/>
          <w:szCs w:val="22"/>
          <w:shd w:val="clear" w:color="auto" w:fill="FFFFFF"/>
        </w:rPr>
      </w:pPr>
    </w:p>
    <w:p w14:paraId="24116609" w14:textId="4FA059E1" w:rsidR="007461CF"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w:t>
      </w:r>
      <w:r w:rsidR="007461CF">
        <w:rPr>
          <w:rFonts w:ascii="Calibri" w:eastAsia="Times New Roman" w:hAnsi="Calibri" w:cs="Calibri"/>
          <w:i w:val="0"/>
          <w:color w:val="201F1E"/>
          <w:sz w:val="22"/>
          <w:szCs w:val="22"/>
          <w:shd w:val="clear" w:color="auto" w:fill="FFFFFF"/>
        </w:rPr>
        <w:t xml:space="preserve">We have added a definition and </w:t>
      </w:r>
      <w:r w:rsidR="00EB3E99">
        <w:rPr>
          <w:rFonts w:ascii="Calibri" w:eastAsia="Times New Roman" w:hAnsi="Calibri" w:cs="Calibri"/>
          <w:i w:val="0"/>
          <w:color w:val="201F1E"/>
          <w:sz w:val="22"/>
          <w:szCs w:val="22"/>
          <w:shd w:val="clear" w:color="auto" w:fill="FFFFFF"/>
        </w:rPr>
        <w:t>citation for</w:t>
      </w:r>
      <w:r w:rsidR="007461CF">
        <w:rPr>
          <w:rFonts w:ascii="Calibri" w:eastAsia="Times New Roman" w:hAnsi="Calibri" w:cs="Calibri"/>
          <w:i w:val="0"/>
          <w:color w:val="201F1E"/>
          <w:sz w:val="22"/>
          <w:szCs w:val="22"/>
          <w:shd w:val="clear" w:color="auto" w:fill="FFFFFF"/>
        </w:rPr>
        <w:t xml:space="preserve"> a </w:t>
      </w:r>
      <w:r w:rsidR="00B6466D">
        <w:rPr>
          <w:rFonts w:ascii="Calibri" w:eastAsia="Times New Roman" w:hAnsi="Calibri" w:cs="Calibri"/>
          <w:i w:val="0"/>
          <w:color w:val="201F1E"/>
          <w:sz w:val="22"/>
          <w:szCs w:val="22"/>
          <w:shd w:val="clear" w:color="auto" w:fill="FFFFFF"/>
        </w:rPr>
        <w:t xml:space="preserve">U.S. </w:t>
      </w:r>
      <w:r w:rsidR="007461CF">
        <w:rPr>
          <w:rFonts w:ascii="Calibri" w:eastAsia="Times New Roman" w:hAnsi="Calibri" w:cs="Calibri"/>
          <w:i w:val="0"/>
          <w:color w:val="201F1E"/>
          <w:sz w:val="22"/>
          <w:szCs w:val="22"/>
          <w:shd w:val="clear" w:color="auto" w:fill="FFFFFF"/>
        </w:rPr>
        <w:t>Navy report</w:t>
      </w:r>
      <w:r w:rsidR="00EB3E99">
        <w:rPr>
          <w:rFonts w:ascii="Calibri" w:eastAsia="Times New Roman" w:hAnsi="Calibri" w:cs="Calibri"/>
          <w:i w:val="0"/>
          <w:color w:val="201F1E"/>
          <w:sz w:val="22"/>
          <w:szCs w:val="22"/>
          <w:shd w:val="clear" w:color="auto" w:fill="FFFFFF"/>
        </w:rPr>
        <w:t xml:space="preserve"> the first time this term is used.</w:t>
      </w:r>
    </w:p>
    <w:p w14:paraId="02FD7531" w14:textId="77777777" w:rsidR="007461CF" w:rsidRDefault="007461CF" w:rsidP="00366E45">
      <w:pPr>
        <w:rPr>
          <w:rFonts w:ascii="Calibri" w:eastAsia="Times New Roman" w:hAnsi="Calibri" w:cs="Calibri"/>
          <w:i w:val="0"/>
          <w:color w:val="FF0000"/>
          <w:sz w:val="22"/>
          <w:szCs w:val="22"/>
        </w:rPr>
      </w:pPr>
    </w:p>
    <w:p w14:paraId="21BAFEBF" w14:textId="743AC690" w:rsidR="0079162F"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I propose to replace the term “general navy activity” with “navy activity without 1-10 kHz sonar” (or whatever frequency range MFAS means here) to increase readability. Or at least it should be defined the first time it is mentioned.</w:t>
      </w:r>
    </w:p>
    <w:p w14:paraId="0DE0897D" w14:textId="7A072798" w:rsidR="00B6466D" w:rsidRDefault="00B6466D" w:rsidP="00366E45">
      <w:pPr>
        <w:rPr>
          <w:rFonts w:ascii="Calibri" w:eastAsia="Times New Roman" w:hAnsi="Calibri" w:cs="Calibri"/>
          <w:i w:val="0"/>
          <w:color w:val="201F1E"/>
          <w:sz w:val="22"/>
          <w:szCs w:val="22"/>
          <w:shd w:val="clear" w:color="auto" w:fill="FFFFFF"/>
        </w:rPr>
      </w:pPr>
    </w:p>
    <w:p w14:paraId="2E692E26" w14:textId="54FE3382" w:rsidR="003510BD" w:rsidRPr="001E1B82"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w:t>
      </w:r>
      <w:r w:rsidR="00B6466D">
        <w:rPr>
          <w:rFonts w:ascii="Calibri" w:eastAsia="Times New Roman" w:hAnsi="Calibri" w:cs="Calibri"/>
          <w:i w:val="0"/>
          <w:color w:val="201F1E"/>
          <w:sz w:val="22"/>
          <w:szCs w:val="22"/>
          <w:shd w:val="clear" w:color="auto" w:fill="FFFFFF"/>
        </w:rPr>
        <w:t xml:space="preserve">We have added an explanation that general training activity refers to periods without </w:t>
      </w:r>
      <w:proofErr w:type="gramStart"/>
      <w:r w:rsidR="00B6466D">
        <w:rPr>
          <w:rFonts w:ascii="Calibri" w:eastAsia="Times New Roman" w:hAnsi="Calibri" w:cs="Calibri"/>
          <w:i w:val="0"/>
          <w:color w:val="201F1E"/>
          <w:sz w:val="22"/>
          <w:szCs w:val="22"/>
          <w:shd w:val="clear" w:color="auto" w:fill="FFFFFF"/>
        </w:rPr>
        <w:t>hull-mounted</w:t>
      </w:r>
      <w:proofErr w:type="gramEnd"/>
      <w:r w:rsidR="00B6466D">
        <w:rPr>
          <w:rFonts w:ascii="Calibri" w:eastAsia="Times New Roman" w:hAnsi="Calibri" w:cs="Calibri"/>
          <w:i w:val="0"/>
          <w:color w:val="201F1E"/>
          <w:sz w:val="22"/>
          <w:szCs w:val="22"/>
          <w:shd w:val="clear" w:color="auto" w:fill="FFFFFF"/>
        </w:rPr>
        <w:t xml:space="preserve"> MFAS</w:t>
      </w:r>
      <w:r w:rsidR="00BF2C77">
        <w:rPr>
          <w:rFonts w:ascii="Calibri" w:eastAsia="Times New Roman" w:hAnsi="Calibri" w:cs="Calibri"/>
          <w:i w:val="0"/>
          <w:color w:val="201F1E"/>
          <w:sz w:val="22"/>
          <w:szCs w:val="22"/>
          <w:shd w:val="clear" w:color="auto" w:fill="FFFFFF"/>
        </w:rPr>
        <w:t xml:space="preserve"> </w:t>
      </w:r>
      <w:r w:rsidR="00EB3E99">
        <w:rPr>
          <w:rFonts w:ascii="Calibri" w:eastAsia="Times New Roman" w:hAnsi="Calibri" w:cs="Calibri"/>
          <w:i w:val="0"/>
          <w:color w:val="201F1E"/>
          <w:sz w:val="22"/>
          <w:szCs w:val="22"/>
          <w:shd w:val="clear" w:color="auto" w:fill="FFFFFF"/>
        </w:rPr>
        <w:t>broadcast from surface ships.</w:t>
      </w:r>
      <w:r w:rsidR="00366E45" w:rsidRPr="00366E45">
        <w:rPr>
          <w:rFonts w:ascii="Calibri" w:eastAsia="Times New Roman" w:hAnsi="Calibri" w:cs="Calibri"/>
          <w:i w:val="0"/>
          <w:color w:val="201F1E"/>
          <w:sz w:val="22"/>
          <w:szCs w:val="22"/>
        </w:rPr>
        <w:br/>
      </w:r>
    </w:p>
    <w:p w14:paraId="196B6B9C" w14:textId="77777777" w:rsidR="000273A9" w:rsidRDefault="004C2D1E" w:rsidP="00366E45">
      <w:pPr>
        <w:rPr>
          <w:rFonts w:ascii="Calibri" w:eastAsia="Times New Roman" w:hAnsi="Calibri" w:cs="Calibri"/>
          <w:i w:val="0"/>
          <w:color w:val="201F1E"/>
          <w:sz w:val="22"/>
          <w:szCs w:val="22"/>
          <w:shd w:val="clear" w:color="auto" w:fill="FFFFFF"/>
        </w:rPr>
      </w:pPr>
      <w:r w:rsidRPr="004C2D1E">
        <w:rPr>
          <w:rFonts w:ascii="Calibri" w:eastAsia="Times New Roman" w:hAnsi="Calibri" w:cs="Calibri"/>
          <w:b/>
          <w:bCs/>
          <w:i w:val="0"/>
          <w:color w:val="201F1E"/>
          <w:sz w:val="22"/>
          <w:szCs w:val="22"/>
          <w:shd w:val="clear" w:color="auto" w:fill="FFFFFF"/>
        </w:rPr>
        <w:t>R2 Comment:</w:t>
      </w:r>
      <w:r>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The dB metrics used for received and source level are not clearly defined. I assume it is rms levels. Add proper definition of even better reference the ISO standard (ISO 18405:2017).</w:t>
      </w:r>
    </w:p>
    <w:p w14:paraId="696D96A2" w14:textId="77777777" w:rsidR="000273A9" w:rsidRDefault="000273A9" w:rsidP="00366E45">
      <w:pPr>
        <w:rPr>
          <w:rFonts w:ascii="Calibri" w:eastAsia="Times New Roman" w:hAnsi="Calibri" w:cs="Calibri"/>
          <w:i w:val="0"/>
          <w:color w:val="201F1E"/>
          <w:sz w:val="22"/>
          <w:szCs w:val="22"/>
          <w:shd w:val="clear" w:color="auto" w:fill="FFFFFF"/>
        </w:rPr>
      </w:pPr>
    </w:p>
    <w:p w14:paraId="12FD29A5" w14:textId="77777777" w:rsidR="001E1B82" w:rsidRDefault="000F3E18" w:rsidP="00366E45">
      <w:pPr>
        <w:rPr>
          <w:rFonts w:ascii="Calibri" w:eastAsia="Times New Roman" w:hAnsi="Calibri" w:cs="Calibri"/>
          <w:i w:val="0"/>
          <w:color w:val="201F1E"/>
          <w:sz w:val="22"/>
          <w:szCs w:val="22"/>
          <w:shd w:val="clear" w:color="auto" w:fill="FFFFFF"/>
        </w:rPr>
      </w:pPr>
      <w:r w:rsidRPr="00996BEF">
        <w:rPr>
          <w:rFonts w:ascii="Calibri" w:eastAsia="Times New Roman" w:hAnsi="Calibri" w:cs="Calibri"/>
          <w:i w:val="0"/>
          <w:sz w:val="22"/>
          <w:szCs w:val="22"/>
          <w:shd w:val="clear" w:color="auto" w:fill="FFFFFF"/>
        </w:rPr>
        <w:t xml:space="preserve">Response: </w:t>
      </w:r>
      <w:r w:rsidR="000273A9" w:rsidRPr="00996BEF">
        <w:rPr>
          <w:rFonts w:ascii="Calibri" w:eastAsia="Times New Roman" w:hAnsi="Calibri" w:cs="Calibri"/>
          <w:i w:val="0"/>
          <w:sz w:val="22"/>
          <w:szCs w:val="22"/>
          <w:shd w:val="clear" w:color="auto" w:fill="FFFFFF"/>
        </w:rPr>
        <w:t xml:space="preserve">Yes, everything is reported in rms following the ISO standard. We have added this to the </w:t>
      </w:r>
      <w:r w:rsidR="00712966" w:rsidRPr="00996BEF">
        <w:rPr>
          <w:rFonts w:ascii="Calibri" w:eastAsia="Times New Roman" w:hAnsi="Calibri" w:cs="Calibri"/>
          <w:i w:val="0"/>
          <w:sz w:val="22"/>
          <w:szCs w:val="22"/>
          <w:shd w:val="clear" w:color="auto" w:fill="FFFFFF"/>
        </w:rPr>
        <w:t>text.</w:t>
      </w:r>
      <w:r w:rsidR="00712966" w:rsidRPr="00996BEF">
        <w:rPr>
          <w:rFonts w:ascii="Calibri" w:eastAsia="Times New Roman" w:hAnsi="Calibri" w:cs="Calibri"/>
          <w:i w:val="0"/>
          <w:sz w:val="22"/>
          <w:szCs w:val="22"/>
        </w:rPr>
        <w:t xml:space="preserve"> </w:t>
      </w:r>
      <w:r w:rsidR="00366E45" w:rsidRPr="00366E45">
        <w:rPr>
          <w:rFonts w:ascii="Calibri" w:eastAsia="Times New Roman" w:hAnsi="Calibri" w:cs="Calibri"/>
          <w:i w:val="0"/>
          <w:color w:val="201F1E"/>
          <w:sz w:val="22"/>
          <w:szCs w:val="22"/>
        </w:rPr>
        <w:br/>
      </w:r>
      <w:r w:rsidR="00366E45" w:rsidRPr="00366E45">
        <w:rPr>
          <w:rFonts w:ascii="Calibri" w:eastAsia="Times New Roman" w:hAnsi="Calibri" w:cs="Calibri"/>
          <w:i w:val="0"/>
          <w:color w:val="201F1E"/>
          <w:sz w:val="22"/>
          <w:szCs w:val="22"/>
        </w:rPr>
        <w:br/>
      </w:r>
      <w:r w:rsidR="004C2D1E" w:rsidRPr="004C2D1E">
        <w:rPr>
          <w:rFonts w:ascii="Calibri" w:eastAsia="Times New Roman" w:hAnsi="Calibri" w:cs="Calibri"/>
          <w:b/>
          <w:bCs/>
          <w:i w:val="0"/>
          <w:color w:val="201F1E"/>
          <w:sz w:val="22"/>
          <w:szCs w:val="22"/>
          <w:shd w:val="clear" w:color="auto" w:fill="FFFFFF"/>
        </w:rPr>
        <w:t>R2 Comment:</w:t>
      </w:r>
      <w:r w:rsidR="004C2D1E">
        <w:rPr>
          <w:rFonts w:ascii="Calibri" w:eastAsia="Times New Roman" w:hAnsi="Calibri" w:cs="Calibri"/>
          <w:i w:val="0"/>
          <w:color w:val="201F1E"/>
          <w:sz w:val="22"/>
          <w:szCs w:val="22"/>
          <w:shd w:val="clear" w:color="auto" w:fill="FFFFFF"/>
        </w:rPr>
        <w:t xml:space="preserve"> </w:t>
      </w:r>
      <w:r w:rsidR="00366E45" w:rsidRPr="00366E45">
        <w:rPr>
          <w:rFonts w:ascii="Calibri" w:eastAsia="Times New Roman" w:hAnsi="Calibri" w:cs="Calibri"/>
          <w:i w:val="0"/>
          <w:color w:val="201F1E"/>
          <w:sz w:val="22"/>
          <w:szCs w:val="22"/>
          <w:shd w:val="clear" w:color="auto" w:fill="FFFFFF"/>
        </w:rPr>
        <w:t>In cases were estimated max received level at the hydrophones were lower than 140dB my understanding is that the phones have enough dynamic range to record it. Did you do any comparison between the measured and estimated levels for those cases?</w:t>
      </w:r>
    </w:p>
    <w:p w14:paraId="6E3B158A" w14:textId="07BC807F" w:rsidR="001E1B82" w:rsidRDefault="001E1B82" w:rsidP="00366E45">
      <w:pPr>
        <w:rPr>
          <w:rFonts w:ascii="Calibri" w:eastAsia="Times New Roman" w:hAnsi="Calibri" w:cs="Calibri"/>
          <w:i w:val="0"/>
          <w:color w:val="201F1E"/>
          <w:sz w:val="22"/>
          <w:szCs w:val="22"/>
          <w:shd w:val="clear" w:color="auto" w:fill="FFFFFF"/>
        </w:rPr>
      </w:pPr>
    </w:p>
    <w:p w14:paraId="659A402E" w14:textId="6FCE489D" w:rsidR="00B36963" w:rsidRDefault="00B36963" w:rsidP="00366E45">
      <w:pPr>
        <w:rPr>
          <w:rFonts w:ascii="Calibri" w:eastAsia="Times New Roman" w:hAnsi="Calibri" w:cs="Calibri"/>
          <w:i w:val="0"/>
          <w:color w:val="201F1E"/>
          <w:sz w:val="22"/>
          <w:szCs w:val="22"/>
          <w:shd w:val="clear" w:color="auto" w:fill="FFFFFF"/>
        </w:rPr>
      </w:pPr>
      <w:r>
        <w:rPr>
          <w:rFonts w:ascii="Calibri" w:eastAsia="Times New Roman" w:hAnsi="Calibri" w:cs="Calibri"/>
          <w:i w:val="0"/>
          <w:color w:val="201F1E"/>
          <w:sz w:val="22"/>
          <w:szCs w:val="22"/>
          <w:shd w:val="clear" w:color="auto" w:fill="FFFFFF"/>
        </w:rPr>
        <w:t xml:space="preserve">Response: Early on in this analysis, we did compare measured and modelled received levels. However, </w:t>
      </w:r>
      <w:r w:rsidR="0020536D">
        <w:rPr>
          <w:rFonts w:ascii="Calibri" w:eastAsia="Times New Roman" w:hAnsi="Calibri" w:cs="Calibri"/>
          <w:i w:val="0"/>
          <w:color w:val="201F1E"/>
          <w:sz w:val="22"/>
          <w:szCs w:val="22"/>
          <w:shd w:val="clear" w:color="auto" w:fill="FFFFFF"/>
        </w:rPr>
        <w:t>in addition to the problem of hydrophones clipping at 140 dB, the hydrophones are very close to the sea floor</w:t>
      </w:r>
      <w:r w:rsidR="00214880">
        <w:rPr>
          <w:rFonts w:ascii="Calibri" w:eastAsia="Times New Roman" w:hAnsi="Calibri" w:cs="Calibri"/>
          <w:i w:val="0"/>
          <w:color w:val="201F1E"/>
          <w:sz w:val="22"/>
          <w:szCs w:val="22"/>
          <w:shd w:val="clear" w:color="auto" w:fill="FFFFFF"/>
        </w:rPr>
        <w:t>, while t</w:t>
      </w:r>
      <w:r w:rsidR="0020536D">
        <w:rPr>
          <w:rFonts w:ascii="Calibri" w:eastAsia="Times New Roman" w:hAnsi="Calibri" w:cs="Calibri"/>
          <w:i w:val="0"/>
          <w:color w:val="201F1E"/>
          <w:sz w:val="22"/>
          <w:szCs w:val="22"/>
          <w:shd w:val="clear" w:color="auto" w:fill="FFFFFF"/>
        </w:rPr>
        <w:t>he modelled received levels were modelled at a depth of 1000 m, where diving beaked whales would be experiencing sonar. The measured received levels therefore tended to be lower than the modelled levels</w:t>
      </w:r>
      <w:r w:rsidR="00214880">
        <w:rPr>
          <w:rFonts w:ascii="Calibri" w:eastAsia="Times New Roman" w:hAnsi="Calibri" w:cs="Calibri"/>
          <w:i w:val="0"/>
          <w:color w:val="201F1E"/>
          <w:sz w:val="22"/>
          <w:szCs w:val="22"/>
          <w:shd w:val="clear" w:color="auto" w:fill="FFFFFF"/>
        </w:rPr>
        <w:t>, since sonar was propagating from ships at the surface</w:t>
      </w:r>
      <w:r w:rsidR="0020536D">
        <w:rPr>
          <w:rFonts w:ascii="Calibri" w:eastAsia="Times New Roman" w:hAnsi="Calibri" w:cs="Calibri"/>
          <w:i w:val="0"/>
          <w:color w:val="201F1E"/>
          <w:sz w:val="22"/>
          <w:szCs w:val="22"/>
          <w:shd w:val="clear" w:color="auto" w:fill="FFFFFF"/>
        </w:rPr>
        <w:t>. In future, it would be good to conduct a separate study to compare measured and modelled received levels at depth across the range.</w:t>
      </w:r>
    </w:p>
    <w:p w14:paraId="2BE31393" w14:textId="77777777" w:rsidR="00366E45" w:rsidRPr="00372A35" w:rsidRDefault="00366E45">
      <w:pPr>
        <w:rPr>
          <w:rFonts w:ascii="Calibri" w:hAnsi="Calibri" w:cs="Calibri"/>
          <w:i w:val="0"/>
          <w:iCs/>
          <w:sz w:val="22"/>
          <w:szCs w:val="22"/>
        </w:rPr>
      </w:pPr>
    </w:p>
    <w:sectPr w:rsidR="00366E45" w:rsidRPr="00372A35" w:rsidSect="001A7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iren Jacobson" w:date="2022-04-26T17:20:00Z" w:initials="EJ">
    <w:p w14:paraId="1BAD5C8C" w14:textId="5D270A9C" w:rsidR="002464E2" w:rsidRPr="002464E2" w:rsidRDefault="002464E2">
      <w:pPr>
        <w:pStyle w:val="CommentText"/>
        <w:rPr>
          <w:rFonts w:ascii="Calibri" w:hAnsi="Calibri" w:cs="Calibri"/>
          <w:i w:val="0"/>
          <w:iCs/>
          <w:sz w:val="22"/>
          <w:szCs w:val="22"/>
        </w:rPr>
      </w:pPr>
      <w:r w:rsidRPr="002464E2">
        <w:rPr>
          <w:rStyle w:val="CommentReference"/>
          <w:rFonts w:ascii="Calibri" w:hAnsi="Calibri" w:cs="Calibri"/>
          <w:sz w:val="22"/>
          <w:szCs w:val="22"/>
        </w:rPr>
        <w:annotationRef/>
      </w:r>
      <w:r w:rsidRPr="002464E2">
        <w:rPr>
          <w:rFonts w:ascii="Calibri" w:hAnsi="Calibri" w:cs="Calibri"/>
          <w:i w:val="0"/>
          <w:iCs/>
          <w:sz w:val="22"/>
          <w:szCs w:val="22"/>
        </w:rPr>
        <w:t>Too much detail?</w:t>
      </w:r>
    </w:p>
  </w:comment>
  <w:comment w:id="5" w:author="Henderson, E Elizabeth (Elizabeth) CIV USN NIWC PACIFIC CA (USA)" w:date="2022-04-28T11:33:00Z" w:initials="HEE(CUNPC">
    <w:p w14:paraId="34A4036B" w14:textId="01D19BB3" w:rsidR="00C83A1E" w:rsidRDefault="00C83A1E">
      <w:pPr>
        <w:pStyle w:val="CommentText"/>
      </w:pPr>
      <w:r>
        <w:rPr>
          <w:rStyle w:val="CommentReference"/>
        </w:rPr>
        <w:annotationRef/>
      </w:r>
      <w:r>
        <w:t>Might be. Although it is a good point!</w:t>
      </w:r>
    </w:p>
  </w:comment>
  <w:comment w:id="8" w:author="Henderson, E Elizabeth (Elizabeth) CIV USN NIWC PACIFIC CA (USA)" w:date="2022-04-28T11:35:00Z" w:initials="HEE(CUNPC">
    <w:p w14:paraId="22933B47" w14:textId="488BFD4C" w:rsidR="00C83A1E" w:rsidRDefault="00C83A1E">
      <w:pPr>
        <w:pStyle w:val="CommentText"/>
      </w:pPr>
      <w:r>
        <w:rPr>
          <w:rStyle w:val="CommentReference"/>
        </w:rPr>
        <w:annotationRef/>
      </w:r>
      <w:r>
        <w:t>Do we also need to add this to the text itself?</w:t>
      </w:r>
    </w:p>
  </w:comment>
  <w:comment w:id="12" w:author="Eiren Jacobson" w:date="2022-04-26T11:29:00Z" w:initials="EJ">
    <w:p w14:paraId="4B346D1D" w14:textId="1043C0BE" w:rsidR="004C2D1E" w:rsidRPr="004C2D1E" w:rsidRDefault="004C2D1E">
      <w:pPr>
        <w:pStyle w:val="CommentText"/>
        <w:rPr>
          <w:i w:val="0"/>
          <w:iCs/>
        </w:rPr>
      </w:pPr>
      <w:r w:rsidRPr="004C2D1E">
        <w:rPr>
          <w:rStyle w:val="CommentReference"/>
          <w:i w:val="0"/>
          <w:iCs/>
        </w:rPr>
        <w:annotationRef/>
      </w:r>
      <w:r w:rsidRPr="004C2D1E">
        <w:rPr>
          <w:rFonts w:ascii="Calibri" w:hAnsi="Calibri" w:cs="Calibri"/>
          <w:i w:val="0"/>
          <w:iCs/>
          <w:sz w:val="22"/>
          <w:szCs w:val="22"/>
        </w:rPr>
        <w:t xml:space="preserve">I’m trying to say that we’re measuring everything relative to baseline. </w:t>
      </w:r>
      <w:r w:rsidRPr="004C2D1E">
        <w:rPr>
          <w:rFonts w:ascii="Calibri" w:hAnsi="Calibri" w:cs="Calibri"/>
          <w:i w:val="0"/>
          <w:iCs/>
          <w:sz w:val="22"/>
          <w:szCs w:val="22"/>
          <w:highlight w:val="yellow"/>
        </w:rPr>
        <w:t>Add something about this to the discussion?</w:t>
      </w:r>
    </w:p>
  </w:comment>
  <w:comment w:id="13" w:author="Henderson, E Elizabeth (Elizabeth) CIV USN NIWC PACIFIC CA (USA)" w:date="2022-04-28T11:37:00Z" w:initials="HEE(CUNPC">
    <w:p w14:paraId="4E1E4CAE" w14:textId="17D60940" w:rsidR="00C83A1E" w:rsidRDefault="00C83A1E">
      <w:pPr>
        <w:pStyle w:val="CommentText"/>
      </w:pPr>
      <w:r>
        <w:rPr>
          <w:rStyle w:val="CommentReference"/>
        </w:rPr>
        <w:annotationRef/>
      </w:r>
      <w:r>
        <w:t>This makes sense to me. Might be worth including a similar statement in the discussion as well in case readers have the same concern.</w:t>
      </w:r>
    </w:p>
  </w:comment>
  <w:comment w:id="14" w:author="Eiren Jacobson" w:date="2022-04-26T17:12:00Z" w:initials="EJ">
    <w:p w14:paraId="5FF557F9" w14:textId="2974836F" w:rsidR="007E73B5" w:rsidRPr="007E73B5" w:rsidRDefault="007E73B5">
      <w:pPr>
        <w:pStyle w:val="CommentText"/>
        <w:rPr>
          <w:rFonts w:ascii="Calibri" w:hAnsi="Calibri" w:cs="Calibri"/>
          <w:i w:val="0"/>
          <w:iCs/>
          <w:sz w:val="22"/>
          <w:szCs w:val="22"/>
        </w:rPr>
      </w:pPr>
      <w:r w:rsidRPr="007E73B5">
        <w:rPr>
          <w:rStyle w:val="CommentReference"/>
          <w:rFonts w:ascii="Calibri" w:hAnsi="Calibri" w:cs="Calibri"/>
          <w:i w:val="0"/>
          <w:iCs/>
          <w:sz w:val="22"/>
          <w:szCs w:val="22"/>
        </w:rPr>
        <w:annotationRef/>
      </w:r>
      <w:r w:rsidRPr="007E73B5">
        <w:rPr>
          <w:rFonts w:ascii="Calibri" w:hAnsi="Calibri" w:cs="Calibri"/>
          <w:i w:val="0"/>
          <w:iCs/>
          <w:sz w:val="22"/>
          <w:szCs w:val="22"/>
        </w:rPr>
        <w:t>Too much detail/asking for trouble?</w:t>
      </w:r>
    </w:p>
  </w:comment>
  <w:comment w:id="15" w:author="Henderson, E Elizabeth (Elizabeth) CIV USN NIWC PACIFIC CA (USA)" w:date="2022-04-28T11:38:00Z" w:initials="HEE(CUNPC">
    <w:p w14:paraId="092D9AD2" w14:textId="1C2709B1" w:rsidR="00C83A1E" w:rsidRDefault="00C83A1E">
      <w:pPr>
        <w:pStyle w:val="CommentText"/>
      </w:pPr>
      <w:r>
        <w:rPr>
          <w:rStyle w:val="CommentReference"/>
        </w:rPr>
        <w:annotationRef/>
      </w:r>
      <w:r>
        <w:t xml:space="preserve">Hmmm. This statement makes me feel like we should have bounded the outer edge of the tessellation tiles to be ~3 km </w:t>
      </w:r>
      <w:proofErr w:type="gramStart"/>
      <w:r>
        <w:t>in order to</w:t>
      </w:r>
      <w:proofErr w:type="gramEnd"/>
      <w:r>
        <w:t xml:space="preserve"> reduce this potential issue. Since the reviewer didn’t ask about this </w:t>
      </w:r>
      <w:proofErr w:type="gramStart"/>
      <w:r>
        <w:t>specifically</w:t>
      </w:r>
      <w:proofErr w:type="gramEnd"/>
      <w:r>
        <w:t xml:space="preserve"> I would take it out, it might be a bit of an overshare!</w:t>
      </w:r>
    </w:p>
  </w:comment>
  <w:comment w:id="16" w:author="Eiren Jacobson" w:date="2022-04-26T17:16:00Z" w:initials="EJ">
    <w:p w14:paraId="4FFFBA6B" w14:textId="5B7B9E8B" w:rsidR="00061C5F" w:rsidRPr="00061C5F" w:rsidRDefault="00061C5F">
      <w:pPr>
        <w:pStyle w:val="CommentText"/>
        <w:rPr>
          <w:rFonts w:ascii="Calibri" w:hAnsi="Calibri" w:cs="Calibri"/>
          <w:i w:val="0"/>
          <w:iCs/>
          <w:sz w:val="22"/>
          <w:szCs w:val="22"/>
        </w:rPr>
      </w:pPr>
      <w:r w:rsidRPr="00061C5F">
        <w:rPr>
          <w:rStyle w:val="CommentReference"/>
          <w:rFonts w:ascii="Calibri" w:hAnsi="Calibri" w:cs="Calibri"/>
          <w:i w:val="0"/>
          <w:iCs/>
          <w:sz w:val="22"/>
          <w:szCs w:val="22"/>
        </w:rPr>
        <w:annotationRef/>
      </w:r>
      <w:r w:rsidRPr="00061C5F">
        <w:rPr>
          <w:rFonts w:ascii="Calibri" w:hAnsi="Calibri" w:cs="Calibri"/>
          <w:i w:val="0"/>
          <w:iCs/>
          <w:sz w:val="22"/>
          <w:szCs w:val="22"/>
        </w:rPr>
        <w:t xml:space="preserve">I thought about adding something here about how information is shared </w:t>
      </w:r>
      <w:r>
        <w:rPr>
          <w:rFonts w:ascii="Calibri" w:hAnsi="Calibri" w:cs="Calibri"/>
          <w:i w:val="0"/>
          <w:iCs/>
          <w:sz w:val="22"/>
          <w:szCs w:val="22"/>
        </w:rPr>
        <w:t xml:space="preserve">between neighboring hydrophones </w:t>
      </w:r>
      <w:r w:rsidRPr="00061C5F">
        <w:rPr>
          <w:rFonts w:ascii="Calibri" w:hAnsi="Calibri" w:cs="Calibri"/>
          <w:i w:val="0"/>
          <w:iCs/>
          <w:sz w:val="22"/>
          <w:szCs w:val="22"/>
        </w:rPr>
        <w:t>through the MRF, but this is probably already too detailed a response.</w:t>
      </w:r>
    </w:p>
  </w:comment>
  <w:comment w:id="17" w:author="Henderson, E Elizabeth (Elizabeth) CIV USN NIWC PACIFIC CA (USA)" w:date="2022-04-28T11:40:00Z" w:initials="HEE(CUNPC">
    <w:p w14:paraId="36A60254" w14:textId="46B4627C" w:rsidR="00C83A1E" w:rsidRDefault="00C83A1E">
      <w:pPr>
        <w:pStyle w:val="CommentText"/>
      </w:pPr>
      <w:r>
        <w:rPr>
          <w:rStyle w:val="CommentReference"/>
        </w:rPr>
        <w:annotationRef/>
      </w:r>
      <w:r>
        <w:t xml:space="preserve">I would add slightly here (in the text) since I feel like this still makes it sound like the combinations were markedly different, when it was only one SCC that lost one whole string. </w:t>
      </w:r>
      <w:r>
        <w:t xml:space="preserve">All the rest had generally comparable phone sets with only a few </w:t>
      </w:r>
      <w:r>
        <w:t>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AD5C8C" w15:done="0"/>
  <w15:commentEx w15:paraId="34A4036B" w15:paraIdParent="1BAD5C8C" w15:done="0"/>
  <w15:commentEx w15:paraId="22933B47" w15:done="0"/>
  <w15:commentEx w15:paraId="4B346D1D" w15:done="0"/>
  <w15:commentEx w15:paraId="4E1E4CAE" w15:paraIdParent="4B346D1D" w15:done="0"/>
  <w15:commentEx w15:paraId="5FF557F9" w15:done="0"/>
  <w15:commentEx w15:paraId="092D9AD2" w15:paraIdParent="5FF557F9" w15:done="0"/>
  <w15:commentEx w15:paraId="4FFFBA6B" w15:done="0"/>
  <w15:commentEx w15:paraId="36A602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A84D" w16cex:dateUtc="2022-04-26T16:20:00Z"/>
  <w16cex:commentExtensible w16cex:durableId="2614FA26" w16cex:dateUtc="2022-04-28T18:33:00Z"/>
  <w16cex:commentExtensible w16cex:durableId="2614FA8F" w16cex:dateUtc="2022-04-28T18:35:00Z"/>
  <w16cex:commentExtensible w16cex:durableId="26125619" w16cex:dateUtc="2022-04-26T10:29:00Z"/>
  <w16cex:commentExtensible w16cex:durableId="2614FAF0" w16cex:dateUtc="2022-04-28T18:37:00Z"/>
  <w16cex:commentExtensible w16cex:durableId="2612A675" w16cex:dateUtc="2022-04-26T16:12:00Z"/>
  <w16cex:commentExtensible w16cex:durableId="2614FB20" w16cex:dateUtc="2022-04-28T18:38:00Z"/>
  <w16cex:commentExtensible w16cex:durableId="2612A75F" w16cex:dateUtc="2022-04-26T16:16:00Z"/>
  <w16cex:commentExtensible w16cex:durableId="2614FBBD" w16cex:dateUtc="2022-04-28T1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AD5C8C" w16cid:durableId="2612A84D"/>
  <w16cid:commentId w16cid:paraId="34A4036B" w16cid:durableId="2614FA26"/>
  <w16cid:commentId w16cid:paraId="22933B47" w16cid:durableId="2614FA8F"/>
  <w16cid:commentId w16cid:paraId="4B346D1D" w16cid:durableId="26125619"/>
  <w16cid:commentId w16cid:paraId="4E1E4CAE" w16cid:durableId="2614FAF0"/>
  <w16cid:commentId w16cid:paraId="5FF557F9" w16cid:durableId="2612A675"/>
  <w16cid:commentId w16cid:paraId="092D9AD2" w16cid:durableId="2614FB20"/>
  <w16cid:commentId w16cid:paraId="4FFFBA6B" w16cid:durableId="2612A75F"/>
  <w16cid:commentId w16cid:paraId="36A60254" w16cid:durableId="2614F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3F6E" w14:textId="77777777" w:rsidR="005952E9" w:rsidRDefault="005952E9" w:rsidP="001E1B82">
      <w:r>
        <w:separator/>
      </w:r>
    </w:p>
  </w:endnote>
  <w:endnote w:type="continuationSeparator" w:id="0">
    <w:p w14:paraId="34255E86" w14:textId="77777777" w:rsidR="005952E9" w:rsidRDefault="005952E9" w:rsidP="001E1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ITS Math">
    <w:altName w:val="Calibri"/>
    <w:panose1 w:val="00000000000000000000"/>
    <w:charset w:val="00"/>
    <w:family w:val="auto"/>
    <w:notTrueType/>
    <w:pitch w:val="variable"/>
    <w:sig w:usb0="A00022FF" w:usb1="0203FDFF" w:usb2="0A00002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A1AC" w14:textId="77777777" w:rsidR="005952E9" w:rsidRDefault="005952E9" w:rsidP="001E1B82">
      <w:r>
        <w:separator/>
      </w:r>
    </w:p>
  </w:footnote>
  <w:footnote w:type="continuationSeparator" w:id="0">
    <w:p w14:paraId="1F576CA4" w14:textId="77777777" w:rsidR="005952E9" w:rsidRDefault="005952E9" w:rsidP="001E1B8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derson, E Elizabeth (Elizabeth) CIV USN NIWC PACIFIC CA (USA)">
    <w15:presenceInfo w15:providerId="AD" w15:userId="S::erin.e.henderson.civ@us.navy.mil::57945f2a-c081-446c-8d6d-99af4b44de24"/>
  </w15:person>
  <w15:person w15:author="Eiren Jacobson">
    <w15:presenceInfo w15:providerId="AD" w15:userId="S::ej45@st-andrews.ac.uk::1ea77bda-5d72-4d24-96cb-e1010b4651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35"/>
    <w:rsid w:val="000273A9"/>
    <w:rsid w:val="00061C5F"/>
    <w:rsid w:val="000D3D39"/>
    <w:rsid w:val="000F3E18"/>
    <w:rsid w:val="00110FC6"/>
    <w:rsid w:val="001A7D12"/>
    <w:rsid w:val="001E1B82"/>
    <w:rsid w:val="0020536D"/>
    <w:rsid w:val="00214880"/>
    <w:rsid w:val="00234099"/>
    <w:rsid w:val="002464E2"/>
    <w:rsid w:val="00280084"/>
    <w:rsid w:val="0033542A"/>
    <w:rsid w:val="003510BD"/>
    <w:rsid w:val="00362A49"/>
    <w:rsid w:val="00366E45"/>
    <w:rsid w:val="00372A35"/>
    <w:rsid w:val="003C13F5"/>
    <w:rsid w:val="003C548E"/>
    <w:rsid w:val="00466ECC"/>
    <w:rsid w:val="004C2D1E"/>
    <w:rsid w:val="00524A0B"/>
    <w:rsid w:val="0054095E"/>
    <w:rsid w:val="005952E9"/>
    <w:rsid w:val="00601252"/>
    <w:rsid w:val="00696826"/>
    <w:rsid w:val="006E44DE"/>
    <w:rsid w:val="006E6318"/>
    <w:rsid w:val="00712966"/>
    <w:rsid w:val="007461CF"/>
    <w:rsid w:val="0079162F"/>
    <w:rsid w:val="007D2392"/>
    <w:rsid w:val="007E73B5"/>
    <w:rsid w:val="00807304"/>
    <w:rsid w:val="00810F1D"/>
    <w:rsid w:val="00817A5D"/>
    <w:rsid w:val="008A6951"/>
    <w:rsid w:val="00996BEF"/>
    <w:rsid w:val="00A4613A"/>
    <w:rsid w:val="00AF1322"/>
    <w:rsid w:val="00B36963"/>
    <w:rsid w:val="00B6466D"/>
    <w:rsid w:val="00BF2C77"/>
    <w:rsid w:val="00C2035F"/>
    <w:rsid w:val="00C51158"/>
    <w:rsid w:val="00C83A1E"/>
    <w:rsid w:val="00DA3907"/>
    <w:rsid w:val="00E843A2"/>
    <w:rsid w:val="00EB3E99"/>
    <w:rsid w:val="00F26320"/>
    <w:rsid w:val="00F33E16"/>
    <w:rsid w:val="00F40705"/>
    <w:rsid w:val="00FA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D5053"/>
  <w14:defaultImageDpi w14:val="32767"/>
  <w15:chartTrackingRefBased/>
  <w15:docId w15:val="{448E7B3C-DCFA-2A41-A2A9-174DA406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ITS Math" w:eastAsiaTheme="minorHAnsi" w:hAnsi="XITS Math" w:cs="Times New Roman"/>
        <w:i/>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2A35"/>
    <w:pPr>
      <w:spacing w:before="100" w:beforeAutospacing="1" w:after="100" w:afterAutospacing="1"/>
    </w:pPr>
    <w:rPr>
      <w:rFonts w:ascii="Times New Roman" w:eastAsia="Times New Roman" w:hAnsi="Times New Roman"/>
      <w:i w:val="0"/>
      <w:color w:val="auto"/>
    </w:rPr>
  </w:style>
  <w:style w:type="character" w:styleId="CommentReference">
    <w:name w:val="annotation reference"/>
    <w:basedOn w:val="DefaultParagraphFont"/>
    <w:uiPriority w:val="99"/>
    <w:semiHidden/>
    <w:unhideWhenUsed/>
    <w:rsid w:val="004C2D1E"/>
    <w:rPr>
      <w:sz w:val="16"/>
      <w:szCs w:val="16"/>
    </w:rPr>
  </w:style>
  <w:style w:type="paragraph" w:styleId="CommentText">
    <w:name w:val="annotation text"/>
    <w:basedOn w:val="Normal"/>
    <w:link w:val="CommentTextChar"/>
    <w:uiPriority w:val="99"/>
    <w:semiHidden/>
    <w:unhideWhenUsed/>
    <w:rsid w:val="004C2D1E"/>
    <w:rPr>
      <w:sz w:val="20"/>
      <w:szCs w:val="20"/>
    </w:rPr>
  </w:style>
  <w:style w:type="character" w:customStyle="1" w:styleId="CommentTextChar">
    <w:name w:val="Comment Text Char"/>
    <w:basedOn w:val="DefaultParagraphFont"/>
    <w:link w:val="CommentText"/>
    <w:uiPriority w:val="99"/>
    <w:semiHidden/>
    <w:rsid w:val="004C2D1E"/>
    <w:rPr>
      <w:sz w:val="20"/>
      <w:szCs w:val="20"/>
    </w:rPr>
  </w:style>
  <w:style w:type="paragraph" w:styleId="CommentSubject">
    <w:name w:val="annotation subject"/>
    <w:basedOn w:val="CommentText"/>
    <w:next w:val="CommentText"/>
    <w:link w:val="CommentSubjectChar"/>
    <w:uiPriority w:val="99"/>
    <w:semiHidden/>
    <w:unhideWhenUsed/>
    <w:rsid w:val="004C2D1E"/>
    <w:rPr>
      <w:b/>
      <w:bCs/>
    </w:rPr>
  </w:style>
  <w:style w:type="character" w:customStyle="1" w:styleId="CommentSubjectChar">
    <w:name w:val="Comment Subject Char"/>
    <w:basedOn w:val="CommentTextChar"/>
    <w:link w:val="CommentSubject"/>
    <w:uiPriority w:val="99"/>
    <w:semiHidden/>
    <w:rsid w:val="004C2D1E"/>
    <w:rPr>
      <w:b/>
      <w:bCs/>
      <w:sz w:val="20"/>
      <w:szCs w:val="20"/>
    </w:rPr>
  </w:style>
  <w:style w:type="paragraph" w:styleId="Header">
    <w:name w:val="header"/>
    <w:basedOn w:val="Normal"/>
    <w:link w:val="HeaderChar"/>
    <w:uiPriority w:val="99"/>
    <w:unhideWhenUsed/>
    <w:rsid w:val="001E1B82"/>
    <w:pPr>
      <w:tabs>
        <w:tab w:val="center" w:pos="4680"/>
        <w:tab w:val="right" w:pos="9360"/>
      </w:tabs>
    </w:pPr>
  </w:style>
  <w:style w:type="character" w:customStyle="1" w:styleId="HeaderChar">
    <w:name w:val="Header Char"/>
    <w:basedOn w:val="DefaultParagraphFont"/>
    <w:link w:val="Header"/>
    <w:uiPriority w:val="99"/>
    <w:rsid w:val="001E1B82"/>
  </w:style>
  <w:style w:type="paragraph" w:styleId="Footer">
    <w:name w:val="footer"/>
    <w:basedOn w:val="Normal"/>
    <w:link w:val="FooterChar"/>
    <w:uiPriority w:val="99"/>
    <w:unhideWhenUsed/>
    <w:rsid w:val="001E1B82"/>
    <w:pPr>
      <w:tabs>
        <w:tab w:val="center" w:pos="4680"/>
        <w:tab w:val="right" w:pos="9360"/>
      </w:tabs>
    </w:pPr>
  </w:style>
  <w:style w:type="character" w:customStyle="1" w:styleId="FooterChar">
    <w:name w:val="Footer Char"/>
    <w:basedOn w:val="DefaultParagraphFont"/>
    <w:link w:val="Footer"/>
    <w:uiPriority w:val="99"/>
    <w:rsid w:val="001E1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987">
      <w:bodyDiv w:val="1"/>
      <w:marLeft w:val="0"/>
      <w:marRight w:val="0"/>
      <w:marTop w:val="0"/>
      <w:marBottom w:val="0"/>
      <w:divBdr>
        <w:top w:val="none" w:sz="0" w:space="0" w:color="auto"/>
        <w:left w:val="none" w:sz="0" w:space="0" w:color="auto"/>
        <w:bottom w:val="none" w:sz="0" w:space="0" w:color="auto"/>
        <w:right w:val="none" w:sz="0" w:space="0" w:color="auto"/>
      </w:divBdr>
      <w:divsChild>
        <w:div w:id="503513839">
          <w:marLeft w:val="0"/>
          <w:marRight w:val="0"/>
          <w:marTop w:val="0"/>
          <w:marBottom w:val="0"/>
          <w:divBdr>
            <w:top w:val="none" w:sz="0" w:space="0" w:color="auto"/>
            <w:left w:val="none" w:sz="0" w:space="0" w:color="auto"/>
            <w:bottom w:val="none" w:sz="0" w:space="0" w:color="auto"/>
            <w:right w:val="none" w:sz="0" w:space="0" w:color="auto"/>
          </w:divBdr>
          <w:divsChild>
            <w:div w:id="349986109">
              <w:marLeft w:val="0"/>
              <w:marRight w:val="0"/>
              <w:marTop w:val="0"/>
              <w:marBottom w:val="0"/>
              <w:divBdr>
                <w:top w:val="none" w:sz="0" w:space="0" w:color="auto"/>
                <w:left w:val="none" w:sz="0" w:space="0" w:color="auto"/>
                <w:bottom w:val="none" w:sz="0" w:space="0" w:color="auto"/>
                <w:right w:val="none" w:sz="0" w:space="0" w:color="auto"/>
              </w:divBdr>
              <w:divsChild>
                <w:div w:id="119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1888">
      <w:bodyDiv w:val="1"/>
      <w:marLeft w:val="0"/>
      <w:marRight w:val="0"/>
      <w:marTop w:val="0"/>
      <w:marBottom w:val="0"/>
      <w:divBdr>
        <w:top w:val="none" w:sz="0" w:space="0" w:color="auto"/>
        <w:left w:val="none" w:sz="0" w:space="0" w:color="auto"/>
        <w:bottom w:val="none" w:sz="0" w:space="0" w:color="auto"/>
        <w:right w:val="none" w:sz="0" w:space="0" w:color="auto"/>
      </w:divBdr>
      <w:divsChild>
        <w:div w:id="2066250821">
          <w:marLeft w:val="0"/>
          <w:marRight w:val="0"/>
          <w:marTop w:val="0"/>
          <w:marBottom w:val="0"/>
          <w:divBdr>
            <w:top w:val="none" w:sz="0" w:space="0" w:color="auto"/>
            <w:left w:val="none" w:sz="0" w:space="0" w:color="auto"/>
            <w:bottom w:val="none" w:sz="0" w:space="0" w:color="auto"/>
            <w:right w:val="none" w:sz="0" w:space="0" w:color="auto"/>
          </w:divBdr>
          <w:divsChild>
            <w:div w:id="1468204933">
              <w:marLeft w:val="0"/>
              <w:marRight w:val="0"/>
              <w:marTop w:val="0"/>
              <w:marBottom w:val="0"/>
              <w:divBdr>
                <w:top w:val="none" w:sz="0" w:space="0" w:color="auto"/>
                <w:left w:val="none" w:sz="0" w:space="0" w:color="auto"/>
                <w:bottom w:val="none" w:sz="0" w:space="0" w:color="auto"/>
                <w:right w:val="none" w:sz="0" w:space="0" w:color="auto"/>
              </w:divBdr>
              <w:divsChild>
                <w:div w:id="20054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49456">
      <w:bodyDiv w:val="1"/>
      <w:marLeft w:val="0"/>
      <w:marRight w:val="0"/>
      <w:marTop w:val="0"/>
      <w:marBottom w:val="0"/>
      <w:divBdr>
        <w:top w:val="none" w:sz="0" w:space="0" w:color="auto"/>
        <w:left w:val="none" w:sz="0" w:space="0" w:color="auto"/>
        <w:bottom w:val="none" w:sz="0" w:space="0" w:color="auto"/>
        <w:right w:val="none" w:sz="0" w:space="0" w:color="auto"/>
      </w:divBdr>
    </w:div>
    <w:div w:id="359431215">
      <w:bodyDiv w:val="1"/>
      <w:marLeft w:val="0"/>
      <w:marRight w:val="0"/>
      <w:marTop w:val="0"/>
      <w:marBottom w:val="0"/>
      <w:divBdr>
        <w:top w:val="none" w:sz="0" w:space="0" w:color="auto"/>
        <w:left w:val="none" w:sz="0" w:space="0" w:color="auto"/>
        <w:bottom w:val="none" w:sz="0" w:space="0" w:color="auto"/>
        <w:right w:val="none" w:sz="0" w:space="0" w:color="auto"/>
      </w:divBdr>
      <w:divsChild>
        <w:div w:id="1410351466">
          <w:marLeft w:val="0"/>
          <w:marRight w:val="0"/>
          <w:marTop w:val="0"/>
          <w:marBottom w:val="0"/>
          <w:divBdr>
            <w:top w:val="none" w:sz="0" w:space="0" w:color="auto"/>
            <w:left w:val="none" w:sz="0" w:space="0" w:color="auto"/>
            <w:bottom w:val="none" w:sz="0" w:space="0" w:color="auto"/>
            <w:right w:val="none" w:sz="0" w:space="0" w:color="auto"/>
          </w:divBdr>
          <w:divsChild>
            <w:div w:id="131679576">
              <w:marLeft w:val="0"/>
              <w:marRight w:val="0"/>
              <w:marTop w:val="0"/>
              <w:marBottom w:val="0"/>
              <w:divBdr>
                <w:top w:val="none" w:sz="0" w:space="0" w:color="auto"/>
                <w:left w:val="none" w:sz="0" w:space="0" w:color="auto"/>
                <w:bottom w:val="none" w:sz="0" w:space="0" w:color="auto"/>
                <w:right w:val="none" w:sz="0" w:space="0" w:color="auto"/>
              </w:divBdr>
              <w:divsChild>
                <w:div w:id="17804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269">
      <w:bodyDiv w:val="1"/>
      <w:marLeft w:val="0"/>
      <w:marRight w:val="0"/>
      <w:marTop w:val="0"/>
      <w:marBottom w:val="0"/>
      <w:divBdr>
        <w:top w:val="none" w:sz="0" w:space="0" w:color="auto"/>
        <w:left w:val="none" w:sz="0" w:space="0" w:color="auto"/>
        <w:bottom w:val="none" w:sz="0" w:space="0" w:color="auto"/>
        <w:right w:val="none" w:sz="0" w:space="0" w:color="auto"/>
      </w:divBdr>
      <w:divsChild>
        <w:div w:id="1869174354">
          <w:marLeft w:val="0"/>
          <w:marRight w:val="0"/>
          <w:marTop w:val="0"/>
          <w:marBottom w:val="0"/>
          <w:divBdr>
            <w:top w:val="none" w:sz="0" w:space="0" w:color="auto"/>
            <w:left w:val="none" w:sz="0" w:space="0" w:color="auto"/>
            <w:bottom w:val="none" w:sz="0" w:space="0" w:color="auto"/>
            <w:right w:val="none" w:sz="0" w:space="0" w:color="auto"/>
          </w:divBdr>
          <w:divsChild>
            <w:div w:id="951549744">
              <w:marLeft w:val="0"/>
              <w:marRight w:val="0"/>
              <w:marTop w:val="0"/>
              <w:marBottom w:val="0"/>
              <w:divBdr>
                <w:top w:val="none" w:sz="0" w:space="0" w:color="auto"/>
                <w:left w:val="none" w:sz="0" w:space="0" w:color="auto"/>
                <w:bottom w:val="none" w:sz="0" w:space="0" w:color="auto"/>
                <w:right w:val="none" w:sz="0" w:space="0" w:color="auto"/>
              </w:divBdr>
              <w:divsChild>
                <w:div w:id="2143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6817">
      <w:bodyDiv w:val="1"/>
      <w:marLeft w:val="0"/>
      <w:marRight w:val="0"/>
      <w:marTop w:val="0"/>
      <w:marBottom w:val="0"/>
      <w:divBdr>
        <w:top w:val="none" w:sz="0" w:space="0" w:color="auto"/>
        <w:left w:val="none" w:sz="0" w:space="0" w:color="auto"/>
        <w:bottom w:val="none" w:sz="0" w:space="0" w:color="auto"/>
        <w:right w:val="none" w:sz="0" w:space="0" w:color="auto"/>
      </w:divBdr>
      <w:divsChild>
        <w:div w:id="1961570602">
          <w:marLeft w:val="0"/>
          <w:marRight w:val="0"/>
          <w:marTop w:val="0"/>
          <w:marBottom w:val="0"/>
          <w:divBdr>
            <w:top w:val="none" w:sz="0" w:space="0" w:color="auto"/>
            <w:left w:val="none" w:sz="0" w:space="0" w:color="auto"/>
            <w:bottom w:val="none" w:sz="0" w:space="0" w:color="auto"/>
            <w:right w:val="none" w:sz="0" w:space="0" w:color="auto"/>
          </w:divBdr>
          <w:divsChild>
            <w:div w:id="1615014771">
              <w:marLeft w:val="0"/>
              <w:marRight w:val="0"/>
              <w:marTop w:val="0"/>
              <w:marBottom w:val="0"/>
              <w:divBdr>
                <w:top w:val="none" w:sz="0" w:space="0" w:color="auto"/>
                <w:left w:val="none" w:sz="0" w:space="0" w:color="auto"/>
                <w:bottom w:val="none" w:sz="0" w:space="0" w:color="auto"/>
                <w:right w:val="none" w:sz="0" w:space="0" w:color="auto"/>
              </w:divBdr>
              <w:divsChild>
                <w:div w:id="659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1743">
      <w:bodyDiv w:val="1"/>
      <w:marLeft w:val="0"/>
      <w:marRight w:val="0"/>
      <w:marTop w:val="0"/>
      <w:marBottom w:val="0"/>
      <w:divBdr>
        <w:top w:val="none" w:sz="0" w:space="0" w:color="auto"/>
        <w:left w:val="none" w:sz="0" w:space="0" w:color="auto"/>
        <w:bottom w:val="none" w:sz="0" w:space="0" w:color="auto"/>
        <w:right w:val="none" w:sz="0" w:space="0" w:color="auto"/>
      </w:divBdr>
      <w:divsChild>
        <w:div w:id="1127049775">
          <w:marLeft w:val="0"/>
          <w:marRight w:val="0"/>
          <w:marTop w:val="0"/>
          <w:marBottom w:val="0"/>
          <w:divBdr>
            <w:top w:val="none" w:sz="0" w:space="0" w:color="auto"/>
            <w:left w:val="none" w:sz="0" w:space="0" w:color="auto"/>
            <w:bottom w:val="none" w:sz="0" w:space="0" w:color="auto"/>
            <w:right w:val="none" w:sz="0" w:space="0" w:color="auto"/>
          </w:divBdr>
          <w:divsChild>
            <w:div w:id="1146239115">
              <w:marLeft w:val="0"/>
              <w:marRight w:val="0"/>
              <w:marTop w:val="0"/>
              <w:marBottom w:val="0"/>
              <w:divBdr>
                <w:top w:val="none" w:sz="0" w:space="0" w:color="auto"/>
                <w:left w:val="none" w:sz="0" w:space="0" w:color="auto"/>
                <w:bottom w:val="none" w:sz="0" w:space="0" w:color="auto"/>
                <w:right w:val="none" w:sz="0" w:space="0" w:color="auto"/>
              </w:divBdr>
              <w:divsChild>
                <w:div w:id="7819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1130">
      <w:bodyDiv w:val="1"/>
      <w:marLeft w:val="0"/>
      <w:marRight w:val="0"/>
      <w:marTop w:val="0"/>
      <w:marBottom w:val="0"/>
      <w:divBdr>
        <w:top w:val="none" w:sz="0" w:space="0" w:color="auto"/>
        <w:left w:val="none" w:sz="0" w:space="0" w:color="auto"/>
        <w:bottom w:val="none" w:sz="0" w:space="0" w:color="auto"/>
        <w:right w:val="none" w:sz="0" w:space="0" w:color="auto"/>
      </w:divBdr>
      <w:divsChild>
        <w:div w:id="421339087">
          <w:marLeft w:val="0"/>
          <w:marRight w:val="0"/>
          <w:marTop w:val="0"/>
          <w:marBottom w:val="0"/>
          <w:divBdr>
            <w:top w:val="none" w:sz="0" w:space="0" w:color="auto"/>
            <w:left w:val="none" w:sz="0" w:space="0" w:color="auto"/>
            <w:bottom w:val="none" w:sz="0" w:space="0" w:color="auto"/>
            <w:right w:val="none" w:sz="0" w:space="0" w:color="auto"/>
          </w:divBdr>
          <w:divsChild>
            <w:div w:id="1161626742">
              <w:marLeft w:val="0"/>
              <w:marRight w:val="0"/>
              <w:marTop w:val="0"/>
              <w:marBottom w:val="0"/>
              <w:divBdr>
                <w:top w:val="none" w:sz="0" w:space="0" w:color="auto"/>
                <w:left w:val="none" w:sz="0" w:space="0" w:color="auto"/>
                <w:bottom w:val="none" w:sz="0" w:space="0" w:color="auto"/>
                <w:right w:val="none" w:sz="0" w:space="0" w:color="auto"/>
              </w:divBdr>
              <w:divsChild>
                <w:div w:id="10242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7078">
      <w:bodyDiv w:val="1"/>
      <w:marLeft w:val="0"/>
      <w:marRight w:val="0"/>
      <w:marTop w:val="0"/>
      <w:marBottom w:val="0"/>
      <w:divBdr>
        <w:top w:val="none" w:sz="0" w:space="0" w:color="auto"/>
        <w:left w:val="none" w:sz="0" w:space="0" w:color="auto"/>
        <w:bottom w:val="none" w:sz="0" w:space="0" w:color="auto"/>
        <w:right w:val="none" w:sz="0" w:space="0" w:color="auto"/>
      </w:divBdr>
      <w:divsChild>
        <w:div w:id="1867013696">
          <w:marLeft w:val="0"/>
          <w:marRight w:val="0"/>
          <w:marTop w:val="0"/>
          <w:marBottom w:val="0"/>
          <w:divBdr>
            <w:top w:val="none" w:sz="0" w:space="0" w:color="auto"/>
            <w:left w:val="none" w:sz="0" w:space="0" w:color="auto"/>
            <w:bottom w:val="none" w:sz="0" w:space="0" w:color="auto"/>
            <w:right w:val="none" w:sz="0" w:space="0" w:color="auto"/>
          </w:divBdr>
          <w:divsChild>
            <w:div w:id="1539587156">
              <w:marLeft w:val="0"/>
              <w:marRight w:val="0"/>
              <w:marTop w:val="0"/>
              <w:marBottom w:val="0"/>
              <w:divBdr>
                <w:top w:val="none" w:sz="0" w:space="0" w:color="auto"/>
                <w:left w:val="none" w:sz="0" w:space="0" w:color="auto"/>
                <w:bottom w:val="none" w:sz="0" w:space="0" w:color="auto"/>
                <w:right w:val="none" w:sz="0" w:space="0" w:color="auto"/>
              </w:divBdr>
              <w:divsChild>
                <w:div w:id="179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42890713">
          <w:marLeft w:val="0"/>
          <w:marRight w:val="0"/>
          <w:marTop w:val="0"/>
          <w:marBottom w:val="0"/>
          <w:divBdr>
            <w:top w:val="none" w:sz="0" w:space="0" w:color="auto"/>
            <w:left w:val="none" w:sz="0" w:space="0" w:color="auto"/>
            <w:bottom w:val="none" w:sz="0" w:space="0" w:color="auto"/>
            <w:right w:val="none" w:sz="0" w:space="0" w:color="auto"/>
          </w:divBdr>
          <w:divsChild>
            <w:div w:id="431441942">
              <w:marLeft w:val="0"/>
              <w:marRight w:val="0"/>
              <w:marTop w:val="0"/>
              <w:marBottom w:val="0"/>
              <w:divBdr>
                <w:top w:val="none" w:sz="0" w:space="0" w:color="auto"/>
                <w:left w:val="none" w:sz="0" w:space="0" w:color="auto"/>
                <w:bottom w:val="none" w:sz="0" w:space="0" w:color="auto"/>
                <w:right w:val="none" w:sz="0" w:space="0" w:color="auto"/>
              </w:divBdr>
              <w:divsChild>
                <w:div w:id="13166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 Jacobson</dc:creator>
  <cp:keywords/>
  <dc:description/>
  <cp:lastModifiedBy>Henderson, E Elizabeth (Elizabeth) CIV USN NIWC PACIFIC CA (USA)</cp:lastModifiedBy>
  <cp:revision>2</cp:revision>
  <dcterms:created xsi:type="dcterms:W3CDTF">2022-04-28T18:44:00Z</dcterms:created>
  <dcterms:modified xsi:type="dcterms:W3CDTF">2022-04-28T18:44:00Z</dcterms:modified>
</cp:coreProperties>
</file>